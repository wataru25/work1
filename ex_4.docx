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C814" w14:textId="1BE0A2C1" w:rsidR="006020EA" w:rsidRDefault="008B07B3" w:rsidP="00736D15">
      <w:pPr>
        <w:pStyle w:val="a7"/>
        <w:numPr>
          <w:ilvl w:val="0"/>
          <w:numId w:val="1"/>
        </w:numPr>
        <w:ind w:leftChars="0"/>
      </w:pPr>
      <w:r>
        <w:rPr>
          <w:rFonts w:hint="eastAsia"/>
        </w:rPr>
        <w:t>異常検知</w:t>
      </w:r>
    </w:p>
    <w:p w14:paraId="6F5B410E" w14:textId="283E82C0" w:rsidR="00736D15" w:rsidRDefault="00736D15" w:rsidP="00736D15">
      <w:pPr>
        <w:pStyle w:val="a7"/>
        <w:numPr>
          <w:ilvl w:val="1"/>
          <w:numId w:val="1"/>
        </w:numPr>
        <w:ind w:leftChars="0"/>
      </w:pPr>
      <w:r>
        <w:rPr>
          <w:rFonts w:hint="eastAsia"/>
        </w:rPr>
        <w:t>概要</w:t>
      </w:r>
    </w:p>
    <w:p w14:paraId="012AC0A4" w14:textId="446B9010" w:rsidR="00925B12" w:rsidRDefault="00925B12" w:rsidP="00925B12">
      <w:pPr>
        <w:pStyle w:val="a7"/>
        <w:ind w:leftChars="0" w:left="992" w:firstLineChars="100" w:firstLine="210"/>
      </w:pPr>
      <w:r>
        <w:rPr>
          <w:rFonts w:hint="eastAsia"/>
        </w:rPr>
        <w:t>異常検知とは多数のデータから外れ値</w:t>
      </w:r>
      <w:r w:rsidR="00065E54">
        <w:rPr>
          <w:rFonts w:hint="eastAsia"/>
        </w:rPr>
        <w:t>等の異常なパターンを検出することである．例と</w:t>
      </w:r>
      <w:r w:rsidR="00065E54" w:rsidRPr="00956F9C">
        <w:rPr>
          <w:rFonts w:hint="eastAsia"/>
        </w:rPr>
        <w:t>して，</w:t>
      </w:r>
      <w:r w:rsidR="00956F9C" w:rsidRPr="00956F9C">
        <w:fldChar w:fldCharType="begin"/>
      </w:r>
      <w:r w:rsidR="00956F9C" w:rsidRPr="00956F9C">
        <w:instrText xml:space="preserve"> </w:instrText>
      </w:r>
      <w:r w:rsidR="00956F9C" w:rsidRPr="00956F9C">
        <w:rPr>
          <w:rFonts w:hint="eastAsia"/>
        </w:rPr>
        <w:instrText>REF _Ref77394344 \h</w:instrText>
      </w:r>
      <w:r w:rsidR="00956F9C" w:rsidRPr="00956F9C">
        <w:instrText xml:space="preserve">  \* MERGEFORMAT </w:instrText>
      </w:r>
      <w:r w:rsidR="00956F9C" w:rsidRPr="00956F9C">
        <w:fldChar w:fldCharType="separate"/>
      </w:r>
      <w:ins w:id="0" w:author="作成者">
        <w:r w:rsidR="006F236A" w:rsidRPr="009A40A5">
          <w:t xml:space="preserve">図 </w:t>
        </w:r>
        <w:r w:rsidR="006F236A" w:rsidRPr="006F236A">
          <w:rPr>
            <w:noProof/>
          </w:rPr>
          <w:t>1</w:t>
        </w:r>
      </w:ins>
      <w:del w:id="1" w:author="作成者">
        <w:r w:rsidR="00D460F8" w:rsidRPr="00D460F8" w:rsidDel="006F236A">
          <w:delText xml:space="preserve">図 </w:delText>
        </w:r>
        <w:r w:rsidR="00D460F8" w:rsidRPr="00D460F8" w:rsidDel="006F236A">
          <w:rPr>
            <w:noProof/>
          </w:rPr>
          <w:delText>1</w:delText>
        </w:r>
      </w:del>
      <w:r w:rsidR="00956F9C" w:rsidRPr="00956F9C">
        <w:fldChar w:fldCharType="end"/>
      </w:r>
      <w:r w:rsidR="00065E54">
        <w:rPr>
          <w:rFonts w:hint="eastAsia"/>
        </w:rPr>
        <w:t>に時系列データにおける異常なパターンを示す．</w:t>
      </w:r>
    </w:p>
    <w:p w14:paraId="724F8DBA" w14:textId="701FF5A3" w:rsidR="009A40A5" w:rsidRDefault="009A40A5" w:rsidP="009A40A5">
      <w:pPr>
        <w:pStyle w:val="a7"/>
        <w:keepNext/>
        <w:ind w:leftChars="0" w:left="992" w:firstLineChars="100" w:firstLine="210"/>
        <w:jc w:val="center"/>
      </w:pPr>
    </w:p>
    <w:p w14:paraId="1419F9CF" w14:textId="176C3B8C" w:rsidR="00065E54" w:rsidRPr="009A40A5" w:rsidRDefault="009A40A5" w:rsidP="009A40A5">
      <w:pPr>
        <w:pStyle w:val="ae"/>
        <w:jc w:val="center"/>
        <w:rPr>
          <w:b w:val="0"/>
          <w:bCs w:val="0"/>
        </w:rPr>
      </w:pPr>
      <w:bookmarkStart w:id="2" w:name="_Ref77394344"/>
      <w:r w:rsidRPr="009A40A5">
        <w:rPr>
          <w:b w:val="0"/>
          <w:bCs w:val="0"/>
        </w:rPr>
        <w:t xml:space="preserve">図 </w:t>
      </w:r>
      <w:r w:rsidRPr="009A40A5">
        <w:rPr>
          <w:b w:val="0"/>
          <w:bCs w:val="0"/>
        </w:rPr>
        <w:fldChar w:fldCharType="begin"/>
      </w:r>
      <w:r w:rsidRPr="009A40A5">
        <w:rPr>
          <w:b w:val="0"/>
          <w:bCs w:val="0"/>
        </w:rPr>
        <w:instrText xml:space="preserve"> SEQ 図 \* ARABIC </w:instrText>
      </w:r>
      <w:r w:rsidRPr="009A40A5">
        <w:rPr>
          <w:b w:val="0"/>
          <w:bCs w:val="0"/>
        </w:rPr>
        <w:fldChar w:fldCharType="separate"/>
      </w:r>
      <w:r w:rsidR="006F236A">
        <w:rPr>
          <w:b w:val="0"/>
          <w:bCs w:val="0"/>
          <w:noProof/>
        </w:rPr>
        <w:t>1</w:t>
      </w:r>
      <w:r w:rsidRPr="009A40A5">
        <w:rPr>
          <w:b w:val="0"/>
          <w:bCs w:val="0"/>
        </w:rPr>
        <w:fldChar w:fldCharType="end"/>
      </w:r>
      <w:bookmarkEnd w:id="2"/>
      <w:r w:rsidRPr="009A40A5">
        <w:rPr>
          <w:rFonts w:hint="eastAsia"/>
          <w:b w:val="0"/>
          <w:bCs w:val="0"/>
        </w:rPr>
        <w:t xml:space="preserve">　時系列データにおける異常の例</w:t>
      </w:r>
      <w:r w:rsidR="00BF01B1">
        <w:rPr>
          <w:b w:val="0"/>
          <w:bCs w:val="0"/>
        </w:rPr>
        <w:fldChar w:fldCharType="begin"/>
      </w:r>
      <w:r w:rsidR="00BF01B1">
        <w:rPr>
          <w:b w:val="0"/>
          <w:bCs w:val="0"/>
        </w:rPr>
        <w:instrText xml:space="preserve"> </w:instrText>
      </w:r>
      <w:r w:rsidR="00BF01B1">
        <w:rPr>
          <w:rFonts w:hint="eastAsia"/>
          <w:b w:val="0"/>
          <w:bCs w:val="0"/>
        </w:rPr>
        <w:instrText>REF _Ref77395632 \r \h</w:instrText>
      </w:r>
      <w:r w:rsidR="00BF01B1">
        <w:rPr>
          <w:b w:val="0"/>
          <w:bCs w:val="0"/>
        </w:rPr>
        <w:instrText xml:space="preserve"> </w:instrText>
      </w:r>
      <w:r w:rsidR="00BF01B1">
        <w:rPr>
          <w:b w:val="0"/>
          <w:bCs w:val="0"/>
        </w:rPr>
      </w:r>
      <w:r w:rsidR="00BF01B1">
        <w:rPr>
          <w:b w:val="0"/>
          <w:bCs w:val="0"/>
        </w:rPr>
        <w:fldChar w:fldCharType="separate"/>
      </w:r>
      <w:r w:rsidR="006F236A">
        <w:rPr>
          <w:b w:val="0"/>
          <w:bCs w:val="0"/>
        </w:rPr>
        <w:t>[1]</w:t>
      </w:r>
      <w:r w:rsidR="00BF01B1">
        <w:rPr>
          <w:b w:val="0"/>
          <w:bCs w:val="0"/>
        </w:rPr>
        <w:fldChar w:fldCharType="end"/>
      </w:r>
    </w:p>
    <w:p w14:paraId="1EF60D05" w14:textId="3E09EF36" w:rsidR="00B13A51" w:rsidRDefault="001E48B1" w:rsidP="00FE66F3">
      <w:pPr>
        <w:pStyle w:val="a7"/>
        <w:ind w:leftChars="0" w:left="992" w:firstLineChars="100" w:firstLine="210"/>
        <w:rPr>
          <w:rFonts w:asciiTheme="minorEastAsia" w:hAnsiTheme="minorEastAsia"/>
        </w:rPr>
      </w:pPr>
      <w:r>
        <w:rPr>
          <w:rFonts w:asciiTheme="minorEastAsia" w:hAnsiTheme="minorEastAsia" w:hint="eastAsia"/>
        </w:rPr>
        <w:t>異常検知には上述の例のように</w:t>
      </w:r>
      <w:r w:rsidR="005753C8">
        <w:rPr>
          <w:rFonts w:asciiTheme="minorEastAsia" w:hAnsiTheme="minorEastAsia" w:hint="eastAsia"/>
        </w:rPr>
        <w:t>ある特定のデータが他のデータと比較して大きく外れた位置に存在する</w:t>
      </w:r>
      <w:r w:rsidR="00696532">
        <w:rPr>
          <w:rFonts w:asciiTheme="minorEastAsia" w:hAnsiTheme="minorEastAsia" w:hint="eastAsia"/>
        </w:rPr>
        <w:t>場合や</w:t>
      </w:r>
      <w:r w:rsidR="00C745D0">
        <w:rPr>
          <w:rFonts w:asciiTheme="minorEastAsia" w:hAnsiTheme="minorEastAsia" w:hint="eastAsia"/>
        </w:rPr>
        <w:t>，</w:t>
      </w:r>
      <w:r w:rsidR="00696532">
        <w:rPr>
          <w:rFonts w:asciiTheme="minorEastAsia" w:hAnsiTheme="minorEastAsia" w:hint="eastAsia"/>
        </w:rPr>
        <w:t>特定のデータではなく</w:t>
      </w:r>
      <w:r w:rsidR="00C745D0">
        <w:rPr>
          <w:rFonts w:asciiTheme="minorEastAsia" w:hAnsiTheme="minorEastAsia" w:hint="eastAsia"/>
        </w:rPr>
        <w:t>，</w:t>
      </w:r>
      <w:r w:rsidR="00696532">
        <w:rPr>
          <w:rFonts w:asciiTheme="minorEastAsia" w:hAnsiTheme="minorEastAsia" w:hint="eastAsia"/>
        </w:rPr>
        <w:t>データの振る舞い</w:t>
      </w:r>
      <w:r w:rsidR="0050079D">
        <w:rPr>
          <w:rFonts w:asciiTheme="minorEastAsia" w:hAnsiTheme="minorEastAsia" w:hint="eastAsia"/>
        </w:rPr>
        <w:t>が他のものと異なる場合等を</w:t>
      </w:r>
      <w:r w:rsidR="00A24365">
        <w:rPr>
          <w:rFonts w:asciiTheme="minorEastAsia" w:hAnsiTheme="minorEastAsia" w:hint="eastAsia"/>
        </w:rPr>
        <w:t>検出する手法である</w:t>
      </w:r>
      <w:r w:rsidR="00C745D0">
        <w:rPr>
          <w:rFonts w:asciiTheme="minorEastAsia" w:hAnsiTheme="minorEastAsia" w:hint="eastAsia"/>
        </w:rPr>
        <w:t>．</w:t>
      </w:r>
    </w:p>
    <w:p w14:paraId="31697394" w14:textId="79D84DE2" w:rsidR="00C65465" w:rsidRDefault="00C65465" w:rsidP="00FE66F3">
      <w:pPr>
        <w:pStyle w:val="a7"/>
        <w:ind w:leftChars="0" w:left="992" w:firstLineChars="100" w:firstLine="210"/>
      </w:pPr>
      <w:r>
        <w:rPr>
          <w:rFonts w:hint="eastAsia"/>
        </w:rPr>
        <w:t>本案件では</w:t>
      </w:r>
      <w:r w:rsidR="00E93D6E">
        <w:rPr>
          <w:rFonts w:hint="eastAsia"/>
        </w:rPr>
        <w:t>武繁・中澤モデルへの応用を</w:t>
      </w:r>
      <w:r w:rsidR="002C00D4">
        <w:rPr>
          <w:rFonts w:hint="eastAsia"/>
        </w:rPr>
        <w:t>目的とし，</w:t>
      </w:r>
      <w:r w:rsidR="00D2451F">
        <w:rPr>
          <w:rFonts w:hint="eastAsia"/>
        </w:rPr>
        <w:t>学習データとテストデータ</w:t>
      </w:r>
      <w:r w:rsidR="00EF7855">
        <w:rPr>
          <w:rFonts w:hint="eastAsia"/>
        </w:rPr>
        <w:t>の性質に</w:t>
      </w:r>
      <w:r w:rsidR="005861EA">
        <w:rPr>
          <w:rFonts w:hint="eastAsia"/>
        </w:rPr>
        <w:t>変化があった場合に異常検知</w:t>
      </w:r>
      <w:r w:rsidR="00AB6904">
        <w:rPr>
          <w:rFonts w:hint="eastAsia"/>
        </w:rPr>
        <w:t>を</w:t>
      </w:r>
      <w:r w:rsidR="005861EA">
        <w:rPr>
          <w:rFonts w:hint="eastAsia"/>
        </w:rPr>
        <w:t>用いて</w:t>
      </w:r>
      <w:r w:rsidR="00AB6904">
        <w:rPr>
          <w:rFonts w:hint="eastAsia"/>
        </w:rPr>
        <w:t>検出する</w:t>
      </w:r>
      <w:r w:rsidR="00EF7855">
        <w:rPr>
          <w:rFonts w:hint="eastAsia"/>
        </w:rPr>
        <w:t>手法をまとめる．</w:t>
      </w:r>
    </w:p>
    <w:p w14:paraId="13945022" w14:textId="636860F3" w:rsidR="00FE66F3" w:rsidRDefault="00116F8A" w:rsidP="00FE66F3">
      <w:pPr>
        <w:pStyle w:val="a7"/>
        <w:ind w:leftChars="0" w:left="992" w:firstLineChars="100" w:firstLine="210"/>
      </w:pPr>
      <w:r>
        <w:rPr>
          <w:rFonts w:hint="eastAsia"/>
        </w:rPr>
        <w:t>一般的な異常検知の手法は以下の通りである</w:t>
      </w:r>
      <w:r w:rsidR="00C745D0">
        <w:rPr>
          <w:rFonts w:hint="eastAsia"/>
        </w:rPr>
        <w:t>．</w:t>
      </w:r>
    </w:p>
    <w:p w14:paraId="365C2CA9" w14:textId="77777777" w:rsidR="00E2147E" w:rsidRDefault="00E2147E" w:rsidP="00FE66F3">
      <w:pPr>
        <w:pStyle w:val="a7"/>
        <w:ind w:leftChars="0" w:left="992" w:firstLineChars="100" w:firstLine="210"/>
      </w:pPr>
    </w:p>
    <w:p w14:paraId="24FDD1E3" w14:textId="7DCBEC7B" w:rsidR="00E2147E" w:rsidRDefault="00E2147E" w:rsidP="008A3805">
      <w:pPr>
        <w:pStyle w:val="a7"/>
        <w:numPr>
          <w:ilvl w:val="0"/>
          <w:numId w:val="19"/>
        </w:numPr>
        <w:ind w:leftChars="0"/>
      </w:pPr>
      <w:r>
        <w:rPr>
          <w:rFonts w:hint="eastAsia"/>
        </w:rPr>
        <w:t>距離を用いた手法</w:t>
      </w:r>
    </w:p>
    <w:p w14:paraId="599D3A8E" w14:textId="77777777" w:rsidR="008A3805" w:rsidRDefault="008A3805" w:rsidP="008A3805">
      <w:pPr>
        <w:pStyle w:val="a7"/>
        <w:numPr>
          <w:ilvl w:val="2"/>
          <w:numId w:val="19"/>
        </w:numPr>
        <w:ind w:leftChars="0" w:left="2127"/>
      </w:pPr>
      <w:r>
        <w:rPr>
          <w:rFonts w:hint="eastAsia"/>
        </w:rPr>
        <w:t>正規分布のデータを仮定する手法</w:t>
      </w:r>
    </w:p>
    <w:p w14:paraId="7FDC482D" w14:textId="77777777" w:rsidR="008A3805" w:rsidRDefault="008A3805" w:rsidP="008A3805">
      <w:pPr>
        <w:ind w:left="2410"/>
      </w:pPr>
      <w:r>
        <w:rPr>
          <w:rFonts w:hint="eastAsia"/>
        </w:rPr>
        <w:t>個々のデータが独立に単一の正規分布に従うと仮定したうえで，新しく得られたデータの異常度を計算し，それが閾値以上であればそのデータが異常であると判断する手法．</w:t>
      </w:r>
    </w:p>
    <w:p w14:paraId="40C9EA72" w14:textId="77777777" w:rsidR="008A3805" w:rsidRDefault="008A3805" w:rsidP="008A3805">
      <w:pPr>
        <w:pStyle w:val="a7"/>
        <w:numPr>
          <w:ilvl w:val="2"/>
          <w:numId w:val="19"/>
        </w:numPr>
        <w:ind w:leftChars="0" w:left="2127"/>
      </w:pPr>
      <w:r>
        <w:rPr>
          <w:rFonts w:hint="eastAsia"/>
        </w:rPr>
        <w:t>非正規データを仮定する手法</w:t>
      </w:r>
    </w:p>
    <w:p w14:paraId="1D33FA3F" w14:textId="77777777" w:rsidR="008A3805" w:rsidRDefault="008A3805" w:rsidP="008A3805">
      <w:pPr>
        <w:ind w:left="2410"/>
      </w:pPr>
      <w:r>
        <w:rPr>
          <w:rFonts w:hint="eastAsia"/>
        </w:rPr>
        <w:t>上述の正規分布を用いた方法において，ここのデータが独立に正規分布以外の分布に従うと仮定した場合の手法．</w:t>
      </w:r>
    </w:p>
    <w:p w14:paraId="0D1E72B6" w14:textId="110B7AAF" w:rsidR="00033EEF" w:rsidRDefault="00F26CAC" w:rsidP="008A3805">
      <w:pPr>
        <w:pStyle w:val="a7"/>
        <w:numPr>
          <w:ilvl w:val="0"/>
          <w:numId w:val="19"/>
        </w:numPr>
        <w:ind w:leftChars="0" w:left="1701"/>
      </w:pPr>
      <w:r>
        <w:rPr>
          <w:rFonts w:hint="eastAsia"/>
        </w:rPr>
        <w:t>確率密度比を用いた手法</w:t>
      </w:r>
    </w:p>
    <w:p w14:paraId="0B2F779A" w14:textId="339F6E41" w:rsidR="00116F8A" w:rsidRDefault="00116F8A" w:rsidP="001A5AC5">
      <w:pPr>
        <w:pStyle w:val="a7"/>
        <w:numPr>
          <w:ilvl w:val="2"/>
          <w:numId w:val="11"/>
        </w:numPr>
        <w:ind w:leftChars="0" w:left="1701"/>
      </w:pPr>
      <w:r>
        <w:rPr>
          <w:rFonts w:hint="eastAsia"/>
        </w:rPr>
        <w:t>次元削減による手法</w:t>
      </w:r>
    </w:p>
    <w:p w14:paraId="06557FD2" w14:textId="18951C58" w:rsidR="009263AE" w:rsidRDefault="009263AE" w:rsidP="001A5AC5">
      <w:pPr>
        <w:ind w:leftChars="945" w:left="1984"/>
      </w:pPr>
      <w:r>
        <w:rPr>
          <w:rFonts w:hint="eastAsia"/>
        </w:rPr>
        <w:t>変数間に何らかの関係がある場合，次元削減により変数の座標とした多次元空間内の超平面を求め，その平面からの距離が閾値以上の</w:t>
      </w:r>
      <w:r w:rsidR="00C21EF9">
        <w:rPr>
          <w:rFonts w:hint="eastAsia"/>
        </w:rPr>
        <w:t>データが異常であると判断する手法．</w:t>
      </w:r>
    </w:p>
    <w:p w14:paraId="0F90C171" w14:textId="649B835B" w:rsidR="00A87A73" w:rsidRDefault="00A87A73" w:rsidP="00956F9C">
      <w:pPr>
        <w:widowControl/>
        <w:jc w:val="left"/>
      </w:pPr>
    </w:p>
    <w:p w14:paraId="41BCD2AC" w14:textId="613F5F8C" w:rsidR="00791060" w:rsidRDefault="00791060" w:rsidP="00956F9C">
      <w:pPr>
        <w:widowControl/>
        <w:jc w:val="left"/>
      </w:pPr>
      <w:r>
        <w:tab/>
      </w:r>
      <w:r>
        <w:rPr>
          <w:rFonts w:hint="eastAsia"/>
        </w:rPr>
        <w:t>本報告書の構成は以下の通りである</w:t>
      </w:r>
    </w:p>
    <w:p w14:paraId="57416B41" w14:textId="77777777" w:rsidR="00791060" w:rsidRDefault="00791060" w:rsidP="00956F9C">
      <w:pPr>
        <w:widowControl/>
        <w:jc w:val="left"/>
      </w:pPr>
    </w:p>
    <w:p w14:paraId="6F19DDBE" w14:textId="1DFB49C1" w:rsidR="00372F74" w:rsidRDefault="00956F9C" w:rsidP="00956F9C">
      <w:pPr>
        <w:pStyle w:val="a7"/>
        <w:numPr>
          <w:ilvl w:val="1"/>
          <w:numId w:val="1"/>
        </w:numPr>
        <w:ind w:leftChars="0"/>
      </w:pPr>
      <w:r>
        <w:rPr>
          <w:rFonts w:hint="eastAsia"/>
        </w:rPr>
        <w:t>手法の詳細</w:t>
      </w:r>
    </w:p>
    <w:p w14:paraId="2A5C2D8F" w14:textId="7CD3D1B0" w:rsidR="001A2415" w:rsidRDefault="001A2415" w:rsidP="00372F74">
      <w:pPr>
        <w:pStyle w:val="a7"/>
        <w:numPr>
          <w:ilvl w:val="2"/>
          <w:numId w:val="1"/>
        </w:numPr>
        <w:ind w:leftChars="0"/>
      </w:pPr>
      <w:bookmarkStart w:id="3" w:name="_Ref76919762"/>
      <w:r>
        <w:rPr>
          <w:rFonts w:hint="eastAsia"/>
        </w:rPr>
        <w:t>正規分布を仮定した方法</w:t>
      </w:r>
    </w:p>
    <w:p w14:paraId="2CD535F3" w14:textId="02C84A21" w:rsidR="00BF01B1" w:rsidRDefault="00BF01B1" w:rsidP="00BF01B1">
      <w:pPr>
        <w:pStyle w:val="a7"/>
        <w:ind w:leftChars="0" w:left="1418" w:firstLineChars="100" w:firstLine="210"/>
      </w:pPr>
      <w:r>
        <w:rPr>
          <w:rFonts w:hint="eastAsia"/>
        </w:rPr>
        <w:t>本節では，正規分布を仮定した方法のうち，特に有名なホテリングの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法と呼ばれる手法について記載する．</w:t>
      </w:r>
      <w:r w:rsidR="00CF680E">
        <w:rPr>
          <w:rFonts w:hint="eastAsia"/>
        </w:rPr>
        <w:t>当該手法では，</w:t>
      </w:r>
      <w:r w:rsidR="00CF680E" w:rsidRPr="00CF680E">
        <w:rPr>
          <w:rFonts w:hint="eastAsia"/>
        </w:rPr>
        <w:t>観測値を正規分布とみなし，</w:t>
      </w:r>
      <w:r w:rsidR="00927876">
        <w:rPr>
          <w:rFonts w:hint="eastAsia"/>
        </w:rPr>
        <w:t>新た</w:t>
      </w:r>
      <w:r w:rsidR="007B5ACE">
        <w:rPr>
          <w:rFonts w:hint="eastAsia"/>
        </w:rPr>
        <w:t>に得た観測値が正規分布の仮定の下で得られる可能性が低</w:t>
      </w:r>
      <w:r w:rsidR="00B91F75">
        <w:rPr>
          <w:rFonts w:hint="eastAsia"/>
        </w:rPr>
        <w:t>い場合に</w:t>
      </w:r>
      <w:r w:rsidR="00CF680E" w:rsidRPr="00CF680E">
        <w:rPr>
          <w:rFonts w:hint="eastAsia"/>
        </w:rPr>
        <w:t>異常値とする．</w:t>
      </w:r>
    </w:p>
    <w:p w14:paraId="27E4669C" w14:textId="77777777" w:rsidR="00AC5A86" w:rsidRDefault="004B4277" w:rsidP="00AC5A86">
      <w:pPr>
        <w:pStyle w:val="a7"/>
        <w:keepNext/>
        <w:ind w:leftChars="0" w:left="1418" w:firstLineChars="100" w:firstLine="210"/>
        <w:jc w:val="center"/>
        <w:rPr>
          <w:ins w:id="4" w:author="作成者"/>
        </w:rPr>
      </w:pPr>
      <w:r>
        <w:rPr>
          <w:noProof/>
        </w:rPr>
        <w:drawing>
          <wp:inline distT="0" distB="0" distL="0" distR="0" wp14:anchorId="6E5C76F3" wp14:editId="0D7ECFF6">
            <wp:extent cx="3537141" cy="1791455"/>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0606" cy="1798274"/>
                    </a:xfrm>
                    <a:prstGeom prst="rect">
                      <a:avLst/>
                    </a:prstGeom>
                    <a:noFill/>
                    <a:ln>
                      <a:noFill/>
                    </a:ln>
                  </pic:spPr>
                </pic:pic>
              </a:graphicData>
            </a:graphic>
          </wp:inline>
        </w:drawing>
      </w:r>
    </w:p>
    <w:p w14:paraId="58D08E0F" w14:textId="0F5C5EC8" w:rsidR="00AA00C0" w:rsidRPr="00AC5A86" w:rsidRDefault="00AC5A86" w:rsidP="00AC5A86">
      <w:pPr>
        <w:pStyle w:val="ae"/>
        <w:jc w:val="center"/>
        <w:rPr>
          <w:b w:val="0"/>
          <w:bCs w:val="0"/>
        </w:rPr>
      </w:pPr>
      <w:ins w:id="5" w:author="作成者">
        <w:r w:rsidRPr="00AC5A86">
          <w:rPr>
            <w:b w:val="0"/>
            <w:bCs w:val="0"/>
          </w:rPr>
          <w:t xml:space="preserve">図 </w:t>
        </w:r>
        <w:r w:rsidRPr="00AC5A86">
          <w:rPr>
            <w:b w:val="0"/>
            <w:bCs w:val="0"/>
          </w:rPr>
          <w:fldChar w:fldCharType="begin"/>
        </w:r>
        <w:r w:rsidRPr="00AC5A86">
          <w:rPr>
            <w:b w:val="0"/>
            <w:bCs w:val="0"/>
          </w:rPr>
          <w:instrText xml:space="preserve"> SEQ 図 \* ARABIC </w:instrText>
        </w:r>
      </w:ins>
      <w:r w:rsidRPr="00AC5A86">
        <w:rPr>
          <w:b w:val="0"/>
          <w:bCs w:val="0"/>
        </w:rPr>
        <w:fldChar w:fldCharType="separate"/>
      </w:r>
      <w:ins w:id="6" w:author="作成者">
        <w:r w:rsidR="006F236A">
          <w:rPr>
            <w:b w:val="0"/>
            <w:bCs w:val="0"/>
            <w:noProof/>
          </w:rPr>
          <w:t>2</w:t>
        </w:r>
        <w:r w:rsidRPr="00AC5A86">
          <w:rPr>
            <w:b w:val="0"/>
            <w:bCs w:val="0"/>
          </w:rPr>
          <w:fldChar w:fldCharType="end"/>
        </w:r>
        <w:r w:rsidRPr="00AC5A86">
          <w:rPr>
            <w:rFonts w:hint="eastAsia"/>
            <w:b w:val="0"/>
            <w:bCs w:val="0"/>
          </w:rPr>
          <w:t xml:space="preserve">　正規分布による異常検知のイメージ図</w:t>
        </w:r>
      </w:ins>
    </w:p>
    <w:p w14:paraId="652040A0" w14:textId="7A9480FC" w:rsidR="007C647B" w:rsidRDefault="00BF01B1" w:rsidP="00BF01B1">
      <w:pPr>
        <w:pStyle w:val="a7"/>
        <w:ind w:leftChars="0" w:left="1418" w:firstLineChars="100" w:firstLine="210"/>
      </w:pPr>
      <w:r>
        <w:rPr>
          <w:rFonts w:hint="eastAsia"/>
        </w:rPr>
        <w:t>一つのデータが</w:t>
      </w:r>
      <m:oMath>
        <m:r>
          <w:rPr>
            <w:rFonts w:ascii="Cambria Math" w:hAnsi="Cambria Math"/>
          </w:rPr>
          <m:t>M</m:t>
        </m:r>
      </m:oMath>
      <w:r w:rsidR="007C647B">
        <w:rPr>
          <w:rFonts w:hint="eastAsia"/>
        </w:rPr>
        <w:t>次元ベクトル</w:t>
      </w:r>
      <w:r>
        <w:rPr>
          <w:rFonts w:hint="eastAsia"/>
        </w:rPr>
        <w:t>である</w:t>
      </w:r>
      <m:oMath>
        <m:r>
          <w:rPr>
            <w:rFonts w:ascii="Cambria Math" w:hAnsi="Cambria Math" w:hint="eastAsia"/>
          </w:rPr>
          <m:t>N</m:t>
        </m:r>
      </m:oMath>
      <w:r w:rsidR="007C647B">
        <w:rPr>
          <w:rFonts w:hint="eastAsia"/>
        </w:rPr>
        <w:t>個</w:t>
      </w:r>
      <w:r>
        <w:rPr>
          <w:rFonts w:hint="eastAsia"/>
        </w:rPr>
        <w:t>のデータ</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を考える．</w:t>
      </w:r>
      <w:r w:rsidRPr="007C647B">
        <w:rPr>
          <w:rFonts w:hint="eastAsia"/>
        </w:rPr>
        <w:t xml:space="preserve"> </w:t>
      </w:r>
      <w:r>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法ではこのデータが，異常標本を含まないか，含んでいたとしても圧倒的に少数であるという前提のもとで各データが独立に以下の多変量正規分布に従うと仮定する．</w:t>
      </w:r>
    </w:p>
    <w:tbl>
      <w:tblPr>
        <w:tblStyle w:val="af"/>
        <w:tblW w:w="0" w:type="auto"/>
        <w:tblInd w:w="1418" w:type="dxa"/>
        <w:tblLook w:val="04A0" w:firstRow="1" w:lastRow="0" w:firstColumn="1" w:lastColumn="0" w:noHBand="0" w:noVBand="1"/>
      </w:tblPr>
      <w:tblGrid>
        <w:gridCol w:w="8500"/>
        <w:gridCol w:w="844"/>
      </w:tblGrid>
      <w:tr w:rsidR="00320B3E" w14:paraId="2418AC96" w14:textId="5FD42C6F" w:rsidTr="00320B3E">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A7631C" w14:textId="77777777" w:rsidR="00320B3E" w:rsidRPr="00320B3E" w:rsidRDefault="00320B3E" w:rsidP="00BF01B1">
            <w:pPr>
              <w:pStyle w:val="a7"/>
              <w:ind w:leftChars="0" w:left="0"/>
            </w:pPr>
            <m:oMathPara>
              <m:oMath>
                <m:r>
                  <m:rPr>
                    <m:scr m:val="script"/>
                  </m:rPr>
                  <w:rPr>
                    <w:rFonts w:ascii="Cambria Math" w:hAnsi="Cambria Math"/>
                  </w:rPr>
                  <w:lastRenderedPageBreak/>
                  <m:t>N</m:t>
                </m:r>
                <m:d>
                  <m:dPr>
                    <m:ctrlPr>
                      <w:rPr>
                        <w:rFonts w:ascii="Cambria Math" w:hAnsi="Cambria Math"/>
                        <w:i/>
                      </w:rPr>
                    </m:ctrlPr>
                  </m:dPr>
                  <m:e>
                    <m:r>
                      <m:rPr>
                        <m:sty m:val="bi"/>
                      </m:rPr>
                      <w:rPr>
                        <w:rFonts w:ascii="Cambria Math" w:hAnsi="Cambria Math"/>
                      </w:rPr>
                      <m:t>x|μ</m:t>
                    </m:r>
                    <m:r>
                      <w:rPr>
                        <w:rFonts w:ascii="Cambria Math" w:hAnsi="Cambria Math"/>
                      </w:rPr>
                      <m:t>,</m:t>
                    </m:r>
                    <m:r>
                      <m:rPr>
                        <m:sty m:val="p"/>
                      </m:rPr>
                      <w:rPr>
                        <w:rFonts w:ascii="Cambria Math" w:hAnsi="Cambria Math"/>
                      </w:rPr>
                      <m:t>Σ</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d>
                  </m:e>
                </m:func>
              </m:oMath>
            </m:oMathPara>
          </w:p>
          <w:p w14:paraId="2692F704" w14:textId="77777777" w:rsidR="00320B3E" w:rsidRDefault="00320B3E" w:rsidP="00BF01B1">
            <w:pPr>
              <w:pStyle w:val="a7"/>
              <w:ind w:leftChars="0" w:left="0"/>
            </w:pPr>
            <m:oMath>
              <m:r>
                <m:rPr>
                  <m:sty m:val="bi"/>
                </m:rPr>
                <w:rPr>
                  <w:rFonts w:ascii="Cambria Math" w:hAnsi="Cambria Math"/>
                </w:rPr>
                <m:t>x</m:t>
              </m:r>
            </m:oMath>
            <w:r>
              <w:tab/>
            </w:r>
            <w:r>
              <w:rPr>
                <w:rFonts w:hint="eastAsia"/>
              </w:rPr>
              <w:t>：単一のデータ</w:t>
            </w:r>
          </w:p>
          <w:p w14:paraId="799A259B" w14:textId="60C0EE15" w:rsidR="00320B3E" w:rsidRDefault="00320B3E" w:rsidP="00320B3E">
            <w:pPr>
              <w:pStyle w:val="a7"/>
              <w:ind w:leftChars="0" w:left="0"/>
            </w:pPr>
            <m:oMath>
              <m:r>
                <m:rPr>
                  <m:sty m:val="bi"/>
                </m:rPr>
                <w:rPr>
                  <w:rFonts w:ascii="Cambria Math" w:hAnsi="Cambria Math"/>
                </w:rPr>
                <m:t>μ</m:t>
              </m:r>
            </m:oMath>
            <w:r>
              <w:tab/>
            </w:r>
            <w:r>
              <w:rPr>
                <w:rFonts w:hint="eastAsia"/>
              </w:rPr>
              <w:t>：平均</w:t>
            </w:r>
          </w:p>
          <w:p w14:paraId="517F84DB" w14:textId="7CF46AF9" w:rsidR="00320B3E" w:rsidRPr="00320B3E" w:rsidRDefault="00320B3E" w:rsidP="00320B3E">
            <w:pPr>
              <w:pStyle w:val="a7"/>
              <w:ind w:leftChars="0" w:left="0"/>
            </w:pPr>
            <m:oMath>
              <m:r>
                <m:rPr>
                  <m:sty m:val="p"/>
                </m:rPr>
                <w:rPr>
                  <w:rFonts w:ascii="Cambria Math" w:hAnsi="Cambria Math"/>
                </w:rPr>
                <m:t>Σ</m:t>
              </m:r>
            </m:oMath>
            <w:r>
              <w:tab/>
            </w:r>
            <w:r>
              <w:rPr>
                <w:rFonts w:hint="eastAsia"/>
              </w:rPr>
              <w:t>：共分散行列</w:t>
            </w:r>
            <w: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B9899F" w14:textId="60A849EE" w:rsidR="00320B3E" w:rsidRDefault="0074309A" w:rsidP="00BF01B1">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1</w:t>
            </w:r>
            <w:r>
              <w:rPr>
                <w:rFonts w:asciiTheme="minorEastAsia" w:hAnsiTheme="minorEastAsia" w:hint="eastAsia"/>
                <w:noProof/>
              </w:rPr>
              <w:fldChar w:fldCharType="end"/>
            </w:r>
            <w:r>
              <w:rPr>
                <w:rFonts w:asciiTheme="minorEastAsia" w:hAnsiTheme="minorEastAsia" w:hint="eastAsia"/>
                <w:iCs/>
              </w:rPr>
              <w:t>)</w:t>
            </w:r>
          </w:p>
        </w:tc>
      </w:tr>
    </w:tbl>
    <w:p w14:paraId="1EA4821D" w14:textId="1468D083" w:rsidR="00BF01B1" w:rsidRDefault="00320B3E" w:rsidP="00BF01B1">
      <w:pPr>
        <w:pStyle w:val="a7"/>
        <w:ind w:leftChars="0" w:left="1418" w:firstLineChars="100" w:firstLine="210"/>
      </w:pPr>
      <w:r>
        <w:rPr>
          <w:rFonts w:hint="eastAsia"/>
        </w:rPr>
        <w:t>上記の分布に含まれるパラメータ</w:t>
      </w:r>
      <m:oMath>
        <m:r>
          <m:rPr>
            <m:sty m:val="bi"/>
          </m:rPr>
          <w:rPr>
            <w:rFonts w:ascii="Cambria Math" w:hAnsi="Cambria Math"/>
          </w:rPr>
          <m:t>μ,</m:t>
        </m:r>
        <m:r>
          <m:rPr>
            <m:sty m:val="p"/>
          </m:rPr>
          <w:rPr>
            <w:rFonts w:ascii="Cambria Math" w:hAnsi="Cambria Math"/>
          </w:rPr>
          <m:t>Σ</m:t>
        </m:r>
      </m:oMath>
      <w:r>
        <w:rPr>
          <w:rFonts w:hint="eastAsia"/>
        </w:rPr>
        <w:t>を決めるための自然な方法として，最尤法</w:t>
      </w:r>
      <w:r w:rsidR="00372E53">
        <w:rPr>
          <w:rStyle w:val="af2"/>
        </w:rPr>
        <w:footnoteReference w:id="1"/>
      </w:r>
      <w:r>
        <w:rPr>
          <w:rFonts w:hint="eastAsia"/>
        </w:rPr>
        <w:t>が挙げられる．この方法によると，パラメータ</w:t>
      </w:r>
      <w:r w:rsidR="00372E53">
        <w:rPr>
          <w:rFonts w:hint="eastAsia"/>
        </w:rPr>
        <w:t>の推計値</w:t>
      </w:r>
      <w:r>
        <w:rPr>
          <w:rFonts w:hint="eastAsia"/>
        </w:rPr>
        <w:t>は以下の式で与えられる．</w:t>
      </w:r>
    </w:p>
    <w:tbl>
      <w:tblPr>
        <w:tblStyle w:val="af"/>
        <w:tblW w:w="0" w:type="auto"/>
        <w:tblInd w:w="1418" w:type="dxa"/>
        <w:tblLook w:val="04A0" w:firstRow="1" w:lastRow="0" w:firstColumn="1" w:lastColumn="0" w:noHBand="0" w:noVBand="1"/>
      </w:tblPr>
      <w:tblGrid>
        <w:gridCol w:w="8500"/>
        <w:gridCol w:w="844"/>
      </w:tblGrid>
      <w:tr w:rsidR="00320B3E" w14:paraId="2A20E243" w14:textId="77777777" w:rsidTr="00716B7F">
        <w:trPr>
          <w:trHeight w:val="806"/>
        </w:trPr>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2145393" w14:textId="30D5E337" w:rsidR="00320B3E" w:rsidRPr="00320B3E" w:rsidRDefault="00966230" w:rsidP="00AC716F">
            <w:pPr>
              <w:pStyle w:val="a7"/>
              <w:ind w:leftChars="0" w:left="0"/>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D72E88" w14:textId="7D32BDEF" w:rsidR="00320B3E" w:rsidRDefault="0074309A" w:rsidP="00AC716F">
            <w:pPr>
              <w:pStyle w:val="a7"/>
              <w:ind w:leftChars="0" w:left="0"/>
              <w:rPr>
                <w:rFonts w:ascii="游明朝" w:eastAsia="游明朝" w:hAnsi="游明朝" w:cs="Times New Roman"/>
              </w:rPr>
            </w:pPr>
            <w:bookmarkStart w:id="7" w:name="_Ref77398815"/>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2</w:t>
            </w:r>
            <w:r>
              <w:rPr>
                <w:rFonts w:asciiTheme="minorEastAsia" w:hAnsiTheme="minorEastAsia" w:hint="eastAsia"/>
                <w:noProof/>
              </w:rPr>
              <w:fldChar w:fldCharType="end"/>
            </w:r>
            <w:r>
              <w:rPr>
                <w:rFonts w:asciiTheme="minorEastAsia" w:hAnsiTheme="minorEastAsia" w:hint="eastAsia"/>
                <w:iCs/>
              </w:rPr>
              <w:t>)</w:t>
            </w:r>
            <w:bookmarkEnd w:id="7"/>
          </w:p>
        </w:tc>
      </w:tr>
    </w:tbl>
    <w:p w14:paraId="12CC3241" w14:textId="77777777" w:rsidR="00320B3E" w:rsidRDefault="00320B3E" w:rsidP="00BF01B1">
      <w:pPr>
        <w:pStyle w:val="a7"/>
        <w:ind w:leftChars="0" w:left="1418" w:firstLineChars="100" w:firstLine="210"/>
      </w:pPr>
    </w:p>
    <w:p w14:paraId="6E54CB17" w14:textId="0D35E8E2" w:rsidR="00BF01B1" w:rsidRDefault="00F008B8" w:rsidP="00BF01B1">
      <w:pPr>
        <w:pStyle w:val="a7"/>
        <w:ind w:leftChars="0" w:left="1418" w:firstLineChars="100" w:firstLine="210"/>
      </w:pPr>
      <w:r>
        <w:rPr>
          <w:rFonts w:hint="eastAsia"/>
        </w:rPr>
        <w:t>次に，データの異常度を測る指標について述べる．</w:t>
      </w:r>
      <w:r w:rsidR="006F323B">
        <w:rPr>
          <w:rFonts w:hint="eastAsia"/>
        </w:rPr>
        <w:t>異常度を測るデータ</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F50B87" w:rsidRPr="00F50B87">
        <w:rPr>
          <w:rFonts w:hint="eastAsia"/>
        </w:rPr>
        <w:t>を母集団分布</w:t>
      </w:r>
      <m:oMath>
        <m:r>
          <m:rPr>
            <m:scr m:val="script"/>
          </m:rPr>
          <w:rPr>
            <w:rFonts w:ascii="Cambria Math" w:hAnsi="Cambria Math"/>
          </w:rPr>
          <m:t>N</m:t>
        </m:r>
        <m:d>
          <m:dPr>
            <m:ctrlPr>
              <w:rPr>
                <w:rFonts w:ascii="Cambria Math" w:hAnsi="Cambria Math"/>
                <w:i/>
              </w:rPr>
            </m:ctrlPr>
          </m:dPr>
          <m:e>
            <m:r>
              <w:rPr>
                <w:rFonts w:ascii="Cambria Math" w:hAnsi="Cambria Math"/>
              </w:rPr>
              <m:t>x|μ,</m:t>
            </m:r>
            <m:r>
              <m:rPr>
                <m:sty m:val="p"/>
              </m:rPr>
              <w:rPr>
                <w:rFonts w:ascii="Cambria Math" w:hAnsi="Cambria Math"/>
              </w:rPr>
              <m:t>Σ</m:t>
            </m:r>
          </m:e>
        </m:d>
      </m:oMath>
      <w:r w:rsidR="00F50B87" w:rsidRPr="00F50B87">
        <w:rPr>
          <w:rFonts w:hint="eastAsia"/>
        </w:rPr>
        <w:t>からの独立標本を新たに観測したとする</w:t>
      </w:r>
      <w:r w:rsidR="00F50B87">
        <w:rPr>
          <w:rFonts w:hint="eastAsia"/>
        </w:rPr>
        <w:t>と</w:t>
      </w:r>
      <w:r w:rsidR="006F323B">
        <w:rPr>
          <w:rFonts w:hint="eastAsia"/>
        </w:rPr>
        <w:t>，</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6F323B">
        <w:rPr>
          <w:rFonts w:hint="eastAsia"/>
        </w:rPr>
        <w:t>が得られる確率が低い場合は異常度が高く，確率が高い場合は異常度が低く算出されることが望ましいと考えられる．そのため，例えば以下の定義をすることができる</w:t>
      </w:r>
      <w:r w:rsidR="0074309A">
        <w:rPr>
          <w:rStyle w:val="af2"/>
        </w:rPr>
        <w:footnoteReference w:id="2"/>
      </w:r>
      <w:r w:rsidR="006F323B">
        <w:rPr>
          <w:rFonts w:hint="eastAsia"/>
        </w:rPr>
        <w:t>．</w:t>
      </w:r>
    </w:p>
    <w:tbl>
      <w:tblPr>
        <w:tblStyle w:val="af"/>
        <w:tblW w:w="0" w:type="auto"/>
        <w:tblInd w:w="1418" w:type="dxa"/>
        <w:tblLook w:val="04A0" w:firstRow="1" w:lastRow="0" w:firstColumn="1" w:lastColumn="0" w:noHBand="0" w:noVBand="1"/>
      </w:tblPr>
      <w:tblGrid>
        <w:gridCol w:w="8500"/>
        <w:gridCol w:w="844"/>
      </w:tblGrid>
      <w:tr w:rsidR="006F323B" w14:paraId="3A5FA838"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902951" w14:textId="06DEDB53" w:rsidR="006F323B" w:rsidRPr="006F323B" w:rsidRDefault="006F323B"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cr m:val="script"/>
                      </m:rPr>
                      <w:rPr>
                        <w:rFonts w:ascii="Cambria Math" w:hAnsi="Cambria Math"/>
                      </w:rPr>
                      <m:t>N</m:t>
                    </m:r>
                    <m:d>
                      <m:dPr>
                        <m:ctrlPr>
                          <w:rPr>
                            <w:rFonts w:ascii="Cambria Math" w:hAnsi="Cambria Math"/>
                            <w:i/>
                          </w:rPr>
                        </m:ctrlPr>
                      </m:dPr>
                      <m:e>
                        <m:acc>
                          <m:accPr>
                            <m:ctrlPr>
                              <w:rPr>
                                <w:rFonts w:ascii="Cambria Math" w:hAnsi="Cambria Math"/>
                                <w:b/>
                                <w:bCs/>
                                <w:i/>
                              </w:rPr>
                            </m:ctrlPr>
                          </m:accPr>
                          <m:e>
                            <m:r>
                              <m:rPr>
                                <m:sty m:val="bi"/>
                              </m:rPr>
                              <w:rPr>
                                <w:rFonts w:ascii="Cambria Math" w:hAnsi="Cambria Math"/>
                              </w:rPr>
                              <m:t>μ</m:t>
                            </m:r>
                          </m:e>
                        </m:acc>
                        <m:r>
                          <m:rPr>
                            <m:sty m:val="bi"/>
                          </m:rPr>
                          <w:rPr>
                            <w:rFonts w:ascii="Cambria Math" w:hAnsi="Cambria Math"/>
                          </w:rPr>
                          <m:t>,</m:t>
                        </m:r>
                        <m:acc>
                          <m:accPr>
                            <m:ctrlPr>
                              <w:rPr>
                                <w:rFonts w:ascii="Cambria Math" w:hAnsi="Cambria Math"/>
                                <w:i/>
                              </w:rPr>
                            </m:ctrlPr>
                          </m:accPr>
                          <m:e>
                            <m:r>
                              <m:rPr>
                                <m:sty m:val="p"/>
                              </m:rPr>
                              <w:rPr>
                                <w:rFonts w:ascii="Cambria Math" w:hAnsi="Cambria Math"/>
                              </w:rPr>
                              <m:t>Σ</m:t>
                            </m:r>
                          </m:e>
                        </m:acc>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8DC8DD" w14:textId="48D9BEDB" w:rsidR="006F323B" w:rsidRDefault="0074309A" w:rsidP="00AC716F">
            <w:pPr>
              <w:pStyle w:val="a7"/>
              <w:ind w:leftChars="0" w:left="0"/>
              <w:rPr>
                <w:rFonts w:ascii="游明朝" w:eastAsia="游明朝" w:hAnsi="游明朝" w:cs="Times New Roman"/>
              </w:rPr>
            </w:pPr>
            <w:bookmarkStart w:id="8" w:name="_Ref7739870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3</w:t>
            </w:r>
            <w:r>
              <w:rPr>
                <w:rFonts w:asciiTheme="minorEastAsia" w:hAnsiTheme="minorEastAsia" w:hint="eastAsia"/>
                <w:noProof/>
              </w:rPr>
              <w:fldChar w:fldCharType="end"/>
            </w:r>
            <w:r>
              <w:rPr>
                <w:rFonts w:asciiTheme="minorEastAsia" w:hAnsiTheme="minorEastAsia" w:hint="eastAsia"/>
                <w:iCs/>
              </w:rPr>
              <w:t>)</w:t>
            </w:r>
            <w:bookmarkEnd w:id="8"/>
          </w:p>
        </w:tc>
      </w:tr>
    </w:tbl>
    <w:p w14:paraId="758A99ED" w14:textId="1D2C22B8" w:rsidR="0074309A" w:rsidRDefault="008D6F00" w:rsidP="008D6F00">
      <w:pPr>
        <w:ind w:leftChars="675" w:left="1418" w:firstLineChars="100" w:firstLine="210"/>
      </w:pPr>
      <w:r>
        <w:fldChar w:fldCharType="begin"/>
      </w:r>
      <w:r>
        <w:instrText xml:space="preserve"> </w:instrText>
      </w:r>
      <w:r>
        <w:rPr>
          <w:rFonts w:hint="eastAsia"/>
        </w:rPr>
        <w:instrText>REF _Ref77398815 \h</w:instrText>
      </w:r>
      <w:r>
        <w:instrText xml:space="preserve"> </w:instrText>
      </w:r>
      <w:r>
        <w:fldChar w:fldCharType="separate"/>
      </w:r>
      <w:ins w:id="9" w:author="作成者">
        <w:r w:rsidR="006F236A">
          <w:rPr>
            <w:rFonts w:asciiTheme="minorEastAsia" w:hAnsiTheme="minorEastAsia" w:hint="eastAsia"/>
            <w:iCs/>
          </w:rPr>
          <w:t>(</w:t>
        </w:r>
        <w:r w:rsidR="006F236A">
          <w:rPr>
            <w:rFonts w:asciiTheme="minorEastAsia" w:hAnsiTheme="minorEastAsia"/>
            <w:noProof/>
          </w:rPr>
          <w:t>2</w:t>
        </w:r>
        <w:r w:rsidR="006F236A">
          <w:rPr>
            <w:rFonts w:asciiTheme="minorEastAsia" w:hAnsiTheme="minorEastAsia" w:hint="eastAsia"/>
            <w:iCs/>
          </w:rPr>
          <w:t>)</w:t>
        </w:r>
      </w:ins>
      <w:del w:id="10" w:author="作成者">
        <w:r w:rsidR="00D460F8" w:rsidDel="006F236A">
          <w:rPr>
            <w:rFonts w:asciiTheme="minorEastAsia" w:hAnsiTheme="minorEastAsia" w:hint="eastAsia"/>
            <w:iCs/>
          </w:rPr>
          <w:delText>(</w:delText>
        </w:r>
        <w:r w:rsidR="00D460F8" w:rsidDel="006F236A">
          <w:rPr>
            <w:rFonts w:asciiTheme="minorEastAsia" w:hAnsiTheme="minorEastAsia"/>
            <w:noProof/>
          </w:rPr>
          <w:delText>2</w:delText>
        </w:r>
        <w:r w:rsidR="00D460F8" w:rsidDel="006F236A">
          <w:rPr>
            <w:rFonts w:asciiTheme="minorEastAsia" w:hAnsiTheme="minorEastAsia" w:hint="eastAsia"/>
            <w:iCs/>
          </w:rPr>
          <w:delText>)</w:delText>
        </w:r>
      </w:del>
      <w:r>
        <w:fldChar w:fldCharType="end"/>
      </w:r>
      <w:r>
        <w:rPr>
          <w:rFonts w:hint="eastAsia"/>
        </w:rPr>
        <w:t>式を代入すると異常度の算式が導ける．ただし，観測データに関係ない定数は無視した．</w:t>
      </w:r>
    </w:p>
    <w:tbl>
      <w:tblPr>
        <w:tblStyle w:val="af"/>
        <w:tblW w:w="0" w:type="auto"/>
        <w:tblInd w:w="1418" w:type="dxa"/>
        <w:tblLook w:val="04A0" w:firstRow="1" w:lastRow="0" w:firstColumn="1" w:lastColumn="0" w:noHBand="0" w:noVBand="1"/>
      </w:tblPr>
      <w:tblGrid>
        <w:gridCol w:w="8500"/>
        <w:gridCol w:w="844"/>
      </w:tblGrid>
      <w:tr w:rsidR="008D6F00" w14:paraId="41CDEC62"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E5ADED" w14:textId="6E3A7F35" w:rsidR="008D6F00" w:rsidRPr="006F323B" w:rsidRDefault="008D6F00"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4DFC1E" w14:textId="4F7F527E" w:rsidR="008D6F00" w:rsidRDefault="008D6F00" w:rsidP="00AC716F">
            <w:pPr>
              <w:pStyle w:val="a7"/>
              <w:ind w:leftChars="0" w:left="0"/>
              <w:rPr>
                <w:rFonts w:ascii="游明朝" w:eastAsia="游明朝" w:hAnsi="游明朝" w:cs="Times New Roman"/>
              </w:rPr>
            </w:pPr>
            <w:bookmarkStart w:id="11" w:name="_Ref7739961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4</w:t>
            </w:r>
            <w:r>
              <w:rPr>
                <w:rFonts w:asciiTheme="minorEastAsia" w:hAnsiTheme="minorEastAsia" w:hint="eastAsia"/>
                <w:noProof/>
              </w:rPr>
              <w:fldChar w:fldCharType="end"/>
            </w:r>
            <w:r>
              <w:rPr>
                <w:rFonts w:asciiTheme="minorEastAsia" w:hAnsiTheme="minorEastAsia" w:hint="eastAsia"/>
                <w:iCs/>
              </w:rPr>
              <w:t>)</w:t>
            </w:r>
            <w:bookmarkEnd w:id="11"/>
          </w:p>
        </w:tc>
      </w:tr>
    </w:tbl>
    <w:p w14:paraId="0EC89A45" w14:textId="5B70DA99" w:rsidR="0039330F" w:rsidRDefault="006B69DE" w:rsidP="0039330F">
      <w:pPr>
        <w:ind w:leftChars="675" w:left="1418" w:firstLineChars="100" w:firstLine="210"/>
        <w:rPr>
          <w:ins w:id="12" w:author="作成者"/>
        </w:rPr>
      </w:pPr>
      <w:r>
        <w:fldChar w:fldCharType="begin"/>
      </w:r>
      <w:r>
        <w:instrText xml:space="preserve"> REF _Ref77399612 \h </w:instrText>
      </w:r>
      <w:r>
        <w:fldChar w:fldCharType="separate"/>
      </w:r>
      <w:ins w:id="13" w:author="作成者">
        <w:r w:rsidR="006F236A">
          <w:rPr>
            <w:rFonts w:asciiTheme="minorEastAsia" w:hAnsiTheme="minorEastAsia" w:hint="eastAsia"/>
            <w:iCs/>
          </w:rPr>
          <w:t>(</w:t>
        </w:r>
        <w:r w:rsidR="006F236A">
          <w:rPr>
            <w:rFonts w:asciiTheme="minorEastAsia" w:hAnsiTheme="minorEastAsia"/>
            <w:noProof/>
          </w:rPr>
          <w:t>4</w:t>
        </w:r>
        <w:r w:rsidR="006F236A">
          <w:rPr>
            <w:rFonts w:asciiTheme="minorEastAsia" w:hAnsiTheme="minorEastAsia" w:hint="eastAsia"/>
            <w:iCs/>
          </w:rPr>
          <w:t>)</w:t>
        </w:r>
      </w:ins>
      <w:del w:id="14" w:author="作成者">
        <w:r w:rsidDel="006F236A">
          <w:rPr>
            <w:rFonts w:asciiTheme="minorEastAsia" w:hAnsiTheme="minorEastAsia" w:hint="eastAsia"/>
            <w:iCs/>
          </w:rPr>
          <w:delText>(</w:delText>
        </w:r>
        <w:r w:rsidDel="006F236A">
          <w:rPr>
            <w:rFonts w:asciiTheme="minorEastAsia" w:hAnsiTheme="minorEastAsia"/>
            <w:noProof/>
          </w:rPr>
          <w:delText>4</w:delText>
        </w:r>
        <w:r w:rsidDel="006F236A">
          <w:rPr>
            <w:rFonts w:asciiTheme="minorEastAsia" w:hAnsiTheme="minorEastAsia" w:hint="eastAsia"/>
            <w:iCs/>
          </w:rPr>
          <w:delText>)</w:delText>
        </w:r>
      </w:del>
      <w:r>
        <w:fldChar w:fldCharType="end"/>
      </w:r>
      <w:r>
        <w:rPr>
          <w:rFonts w:hint="eastAsia"/>
        </w:rPr>
        <w:t>式はマハラノビス距離と呼ばれ</w:t>
      </w:r>
      <w:ins w:id="15" w:author="作成者">
        <w:r w:rsidR="00D94298">
          <w:rPr>
            <w:rFonts w:hint="eastAsia"/>
          </w:rPr>
          <w:t>る．</w:t>
        </w:r>
        <w:r w:rsidR="0039330F">
          <w:rPr>
            <w:rFonts w:hint="eastAsia"/>
          </w:rPr>
          <w:t>この距離はデータの相関を考慮したものである</w:t>
        </w:r>
      </w:ins>
      <w:del w:id="16" w:author="作成者">
        <w:r w:rsidDel="00D94298">
          <w:rPr>
            <w:rFonts w:hint="eastAsia"/>
          </w:rPr>
          <w:delText>る．</w:delText>
        </w:r>
      </w:del>
      <w:ins w:id="17" w:author="作成者">
        <w:r w:rsidR="0039330F">
          <w:rPr>
            <w:rFonts w:hint="eastAsia"/>
          </w:rPr>
          <w:t>．</w:t>
        </w:r>
        <w:r w:rsidR="00B842A1">
          <w:fldChar w:fldCharType="begin"/>
        </w:r>
        <w:r w:rsidR="00B842A1">
          <w:instrText xml:space="preserve"> </w:instrText>
        </w:r>
        <w:r w:rsidR="00B842A1">
          <w:rPr>
            <w:rFonts w:hint="eastAsia"/>
          </w:rPr>
          <w:instrText>REF _Ref79940080 \h</w:instrText>
        </w:r>
        <w:r w:rsidR="00B842A1">
          <w:instrText xml:space="preserve"> </w:instrText>
        </w:r>
      </w:ins>
      <w:r w:rsidR="00B842A1">
        <w:fldChar w:fldCharType="separate"/>
      </w:r>
      <w:ins w:id="18" w:author="作成者">
        <w:r w:rsidR="006F236A" w:rsidRPr="00B842A1">
          <w:t xml:space="preserve">図 </w:t>
        </w:r>
        <w:r w:rsidR="006F236A">
          <w:rPr>
            <w:b/>
            <w:bCs/>
            <w:noProof/>
          </w:rPr>
          <w:t>3</w:t>
        </w:r>
        <w:r w:rsidR="00B842A1">
          <w:fldChar w:fldCharType="end"/>
        </w:r>
        <w:r w:rsidR="00B842A1">
          <w:rPr>
            <w:rFonts w:hint="eastAsia"/>
          </w:rPr>
          <w:t>は</w:t>
        </w:r>
        <w:r w:rsidR="003D01C0">
          <w:rPr>
            <w:rFonts w:hint="eastAsia"/>
          </w:rPr>
          <w:t>ユークリッド距離とマハラノビス距離について，それぞれ距離が2である</w:t>
        </w:r>
        <w:r w:rsidR="00982557">
          <w:rPr>
            <w:rFonts w:hint="eastAsia"/>
          </w:rPr>
          <w:t>等高線を示したものである．分散が大きい軸については距離の尺度が小さく，分散が小さい軸については距離の尺度が大きいことがわかる．</w:t>
        </w:r>
      </w:ins>
    </w:p>
    <w:p w14:paraId="610607B3" w14:textId="0255CA15" w:rsidR="00B842A1" w:rsidRDefault="00982557" w:rsidP="00B842A1">
      <w:pPr>
        <w:keepNext/>
        <w:ind w:leftChars="675" w:left="1418" w:firstLineChars="100" w:firstLine="210"/>
        <w:rPr>
          <w:ins w:id="19" w:author="作成者"/>
        </w:rPr>
      </w:pPr>
      <w:ins w:id="20" w:author="作成者">
        <w:r w:rsidRPr="00982557">
          <w:rPr>
            <w:noProof/>
          </w:rPr>
          <w:drawing>
            <wp:inline distT="0" distB="0" distL="0" distR="0" wp14:anchorId="5D07902A" wp14:editId="5E38F751">
              <wp:extent cx="5742432" cy="2016142"/>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8890" cy="2018409"/>
                      </a:xfrm>
                      <a:prstGeom prst="rect">
                        <a:avLst/>
                      </a:prstGeom>
                      <a:noFill/>
                      <a:ln>
                        <a:noFill/>
                      </a:ln>
                    </pic:spPr>
                  </pic:pic>
                </a:graphicData>
              </a:graphic>
            </wp:inline>
          </w:drawing>
        </w:r>
      </w:ins>
    </w:p>
    <w:p w14:paraId="7C338FF7" w14:textId="0B5D0360" w:rsidR="0039330F" w:rsidRPr="00B842A1" w:rsidRDefault="00B842A1" w:rsidP="00B842A1">
      <w:pPr>
        <w:pStyle w:val="ae"/>
        <w:jc w:val="center"/>
        <w:rPr>
          <w:ins w:id="21" w:author="作成者"/>
          <w:b w:val="0"/>
          <w:bCs w:val="0"/>
        </w:rPr>
      </w:pPr>
      <w:bookmarkStart w:id="22" w:name="_Ref79940080"/>
      <w:ins w:id="23" w:author="作成者">
        <w:r w:rsidRPr="00B842A1">
          <w:rPr>
            <w:b w:val="0"/>
            <w:bCs w:val="0"/>
          </w:rPr>
          <w:t xml:space="preserve">図 </w:t>
        </w:r>
        <w:r w:rsidRPr="00B842A1">
          <w:rPr>
            <w:b w:val="0"/>
            <w:bCs w:val="0"/>
          </w:rPr>
          <w:fldChar w:fldCharType="begin"/>
        </w:r>
        <w:r w:rsidRPr="00B842A1">
          <w:rPr>
            <w:b w:val="0"/>
            <w:bCs w:val="0"/>
          </w:rPr>
          <w:instrText xml:space="preserve"> SEQ 図 \* ARABIC </w:instrText>
        </w:r>
      </w:ins>
      <w:r w:rsidRPr="00B842A1">
        <w:rPr>
          <w:b w:val="0"/>
          <w:bCs w:val="0"/>
        </w:rPr>
        <w:fldChar w:fldCharType="separate"/>
      </w:r>
      <w:ins w:id="24" w:author="作成者">
        <w:r w:rsidR="006F236A">
          <w:rPr>
            <w:b w:val="0"/>
            <w:bCs w:val="0"/>
            <w:noProof/>
          </w:rPr>
          <w:t>3</w:t>
        </w:r>
        <w:r w:rsidRPr="00B842A1">
          <w:rPr>
            <w:b w:val="0"/>
            <w:bCs w:val="0"/>
          </w:rPr>
          <w:fldChar w:fldCharType="end"/>
        </w:r>
        <w:bookmarkEnd w:id="22"/>
        <w:r w:rsidRPr="00B842A1">
          <w:rPr>
            <w:rFonts w:hint="eastAsia"/>
            <w:b w:val="0"/>
            <w:bCs w:val="0"/>
          </w:rPr>
          <w:t xml:space="preserve">　ユークリッド距離とマハラノビス距離の違い</w:t>
        </w:r>
      </w:ins>
    </w:p>
    <w:p w14:paraId="5DC3EACC" w14:textId="12226C85" w:rsidR="007B774C" w:rsidDel="0039330F" w:rsidRDefault="00966230" w:rsidP="005D7CE4">
      <w:pPr>
        <w:ind w:leftChars="675" w:left="1418" w:firstLineChars="100" w:firstLine="210"/>
        <w:rPr>
          <w:del w:id="25" w:author="作成者"/>
        </w:rPr>
      </w:pPr>
      <m:oMath>
        <m:d>
          <m:dPr>
            <m:ctrlPr>
              <w:del w:id="26" w:author="作成者">
                <w:rPr>
                  <w:rFonts w:ascii="Cambria Math" w:hAnsi="Cambria Math"/>
                  <w:i/>
                </w:rPr>
              </w:del>
            </m:ctrlPr>
          </m:dPr>
          <m:e>
            <m:sSup>
              <m:sSupPr>
                <m:ctrlPr>
                  <w:del w:id="27" w:author="作成者">
                    <w:rPr>
                      <w:rFonts w:ascii="Cambria Math" w:hAnsi="Cambria Math"/>
                      <w:b/>
                      <w:bCs/>
                      <w:i/>
                    </w:rPr>
                  </w:del>
                </m:ctrlPr>
              </m:sSupPr>
              <m:e>
                <m:r>
                  <w:del w:id="28" w:author="作成者">
                    <m:rPr>
                      <m:sty m:val="bi"/>
                    </m:rPr>
                    <w:rPr>
                      <w:rFonts w:ascii="Cambria Math" w:hAnsi="Cambria Math"/>
                    </w:rPr>
                    <m:t>x</m:t>
                  </w:del>
                </m:r>
              </m:e>
              <m:sup>
                <m:r>
                  <w:del w:id="29" w:author="作成者">
                    <m:rPr>
                      <m:sty m:val="bi"/>
                    </m:rPr>
                    <w:rPr>
                      <w:rFonts w:ascii="Cambria Math" w:hAnsi="Cambria Math"/>
                    </w:rPr>
                    <m:t>'</m:t>
                  </w:del>
                </m:r>
              </m:sup>
            </m:sSup>
            <m:r>
              <w:del w:id="30" w:author="作成者">
                <w:rPr>
                  <w:rFonts w:ascii="Cambria Math" w:hAnsi="Cambria Math"/>
                </w:rPr>
                <m:t>-</m:t>
              </w:del>
            </m:r>
            <m:r>
              <w:del w:id="31" w:author="作成者">
                <m:rPr>
                  <m:sty m:val="bi"/>
                </m:rPr>
                <w:rPr>
                  <w:rFonts w:ascii="Cambria Math" w:hAnsi="Cambria Math"/>
                </w:rPr>
                <m:t>μ</m:t>
              </w:del>
            </m:r>
          </m:e>
        </m:d>
      </m:oMath>
      <w:del w:id="32" w:author="作成者">
        <w:r w:rsidR="006B69DE" w:rsidDel="0039330F">
          <w:rPr>
            <w:rFonts w:hint="eastAsia"/>
          </w:rPr>
          <w:delText>という値が式中に現れることからわかる通り，</w:delText>
        </w:r>
      </w:del>
      <m:oMath>
        <m:sSup>
          <m:sSupPr>
            <m:ctrlPr>
              <w:del w:id="33" w:author="作成者">
                <w:rPr>
                  <w:rFonts w:ascii="Cambria Math" w:hAnsi="Cambria Math"/>
                  <w:b/>
                  <w:bCs/>
                  <w:i/>
                </w:rPr>
              </w:del>
            </m:ctrlPr>
          </m:sSupPr>
          <m:e>
            <m:r>
              <w:del w:id="34" w:author="作成者">
                <m:rPr>
                  <m:sty m:val="bi"/>
                </m:rPr>
                <w:rPr>
                  <w:rFonts w:ascii="Cambria Math" w:hAnsi="Cambria Math"/>
                </w:rPr>
                <m:t>x</m:t>
              </w:del>
            </m:r>
          </m:e>
          <m:sup>
            <m:r>
              <w:del w:id="35" w:author="作成者">
                <m:rPr>
                  <m:sty m:val="bi"/>
                </m:rPr>
                <w:rPr>
                  <w:rFonts w:ascii="Cambria Math" w:hAnsi="Cambria Math"/>
                </w:rPr>
                <m:t>'</m:t>
              </w:del>
            </m:r>
          </m:sup>
        </m:sSup>
      </m:oMath>
      <w:del w:id="36" w:author="作成者">
        <w:r w:rsidR="006B69DE" w:rsidDel="0039330F">
          <w:rPr>
            <w:rFonts w:hint="eastAsia"/>
          </w:rPr>
          <w:delText>が平均から離れると異常度は大きくなり</w:delText>
        </w:r>
        <w:r w:rsidR="004D027B" w:rsidDel="0039330F">
          <w:rPr>
            <w:rFonts w:hint="eastAsia"/>
          </w:rPr>
          <w:delText>直感的な異常度と整合的である．また，</w:delText>
        </w:r>
      </w:del>
      <m:oMath>
        <m:sSup>
          <m:sSupPr>
            <m:ctrlPr>
              <w:del w:id="37" w:author="作成者">
                <w:rPr>
                  <w:rFonts w:ascii="Cambria Math" w:hAnsi="Cambria Math"/>
                  <w:i/>
                </w:rPr>
              </w:del>
            </m:ctrlPr>
          </m:sSupPr>
          <m:e>
            <m:r>
              <w:del w:id="38" w:author="作成者">
                <m:rPr>
                  <m:sty m:val="p"/>
                </m:rPr>
                <w:rPr>
                  <w:rFonts w:ascii="Cambria Math" w:hAnsi="Cambria Math"/>
                </w:rPr>
                <m:t>Σ</m:t>
              </w:del>
            </m:r>
            <m:ctrlPr>
              <w:del w:id="39" w:author="作成者">
                <w:rPr>
                  <w:rFonts w:ascii="Cambria Math" w:hAnsi="Cambria Math"/>
                </w:rPr>
              </w:del>
            </m:ctrlPr>
          </m:e>
          <m:sup>
            <m:r>
              <w:del w:id="40" w:author="作成者">
                <w:rPr>
                  <w:rFonts w:ascii="Cambria Math" w:hAnsi="Cambria Math"/>
                </w:rPr>
                <m:t>-1</m:t>
              </w:del>
            </m:r>
          </m:sup>
        </m:sSup>
      </m:oMath>
      <w:del w:id="41" w:author="作成者">
        <w:r w:rsidR="004D027B" w:rsidDel="0039330F">
          <w:rPr>
            <w:rFonts w:hint="eastAsia"/>
          </w:rPr>
          <w:delText>については各座標軸を標準偏差で割ることを意味している．これは，データをある一つの座標上の位置で見たとき，例え平均から離れていてもその座標上の標準偏差が大きければ異常とはみなさないことを意味する．</w:delText>
        </w:r>
        <w:r w:rsidR="007B774C" w:rsidDel="0039330F">
          <w:rPr>
            <w:rFonts w:hint="eastAsia"/>
          </w:rPr>
          <w:delText>これを具体例で示したものが</w:delText>
        </w:r>
        <w:r w:rsidR="007B774C" w:rsidDel="0039330F">
          <w:fldChar w:fldCharType="begin"/>
        </w:r>
        <w:r w:rsidR="007B774C" w:rsidDel="0039330F">
          <w:delInstrText xml:space="preserve"> </w:delInstrText>
        </w:r>
        <w:r w:rsidR="007B774C" w:rsidDel="0039330F">
          <w:rPr>
            <w:rFonts w:hint="eastAsia"/>
          </w:rPr>
          <w:delInstrText>REF _Ref78489028 \h</w:delInstrText>
        </w:r>
        <w:r w:rsidR="007B774C" w:rsidDel="0039330F">
          <w:delInstrText xml:space="preserve"> </w:delInstrText>
        </w:r>
        <w:r w:rsidR="007B774C" w:rsidDel="0039330F">
          <w:fldChar w:fldCharType="separate"/>
        </w:r>
        <w:r w:rsidR="007B774C" w:rsidDel="0039330F">
          <w:delText xml:space="preserve">図 </w:delText>
        </w:r>
        <w:r w:rsidR="007B774C" w:rsidDel="0039330F">
          <w:rPr>
            <w:noProof/>
          </w:rPr>
          <w:delText>2</w:delText>
        </w:r>
        <w:r w:rsidR="007B774C" w:rsidDel="0039330F">
          <w:fldChar w:fldCharType="end"/>
        </w:r>
        <w:r w:rsidR="007B774C" w:rsidDel="0039330F">
          <w:rPr>
            <w:rFonts w:hint="eastAsia"/>
          </w:rPr>
          <w:delText>である．各データの縦軸の値は横軸の値より分散が小さい．例えば赤色のデータについて平均からの乖離という視点のみで異常度を判断すると，横軸の値</w:delText>
        </w:r>
        <w:r w:rsidR="004354C9" w:rsidDel="0039330F">
          <w:rPr>
            <w:rFonts w:hint="eastAsia"/>
          </w:rPr>
          <w:delText>は</w:delText>
        </w:r>
        <w:r w:rsidR="007B774C" w:rsidDel="0039330F">
          <w:rPr>
            <w:rFonts w:hint="eastAsia"/>
          </w:rPr>
          <w:delText>平均からの乖離が大きいため，異常と判断される可能性がある．しかしながら実際は異常といえるほどの乖離はない．これは横軸の値が平均から乖離していても，データのばらつき</w:delText>
        </w:r>
        <w:r w:rsidR="004354C9" w:rsidDel="0039330F">
          <w:rPr>
            <w:rFonts w:hint="eastAsia"/>
          </w:rPr>
          <w:delText>（＝標準偏差）</w:delText>
        </w:r>
        <w:r w:rsidR="007B774C" w:rsidDel="0039330F">
          <w:rPr>
            <w:rFonts w:hint="eastAsia"/>
          </w:rPr>
          <w:delText>が大きいため</w:delText>
        </w:r>
        <w:r w:rsidR="004354C9" w:rsidDel="0039330F">
          <w:rPr>
            <w:rFonts w:hint="eastAsia"/>
          </w:rPr>
          <w:delText>である．したがって，各軸の値を標準偏差で割り，ばらつきを揃える必要がある．</w:delText>
        </w:r>
      </w:del>
    </w:p>
    <w:p w14:paraId="479B0787" w14:textId="4EA960C9" w:rsidR="007B774C" w:rsidDel="0039330F" w:rsidRDefault="007B774C" w:rsidP="007B774C">
      <w:pPr>
        <w:keepNext/>
        <w:ind w:leftChars="675" w:left="1418"/>
        <w:jc w:val="center"/>
        <w:rPr>
          <w:del w:id="42" w:author="作成者"/>
        </w:rPr>
      </w:pPr>
      <w:del w:id="43" w:author="作成者">
        <w:r w:rsidRPr="007B774C" w:rsidDel="0039330F">
          <w:rPr>
            <w:rFonts w:hint="eastAsia"/>
            <w:noProof/>
          </w:rPr>
          <w:drawing>
            <wp:inline distT="0" distB="0" distL="0" distR="0" wp14:anchorId="78724A7A" wp14:editId="66298FBB">
              <wp:extent cx="2991779" cy="1804454"/>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6634" cy="1807382"/>
                      </a:xfrm>
                      <a:prstGeom prst="rect">
                        <a:avLst/>
                      </a:prstGeom>
                      <a:noFill/>
                      <a:ln>
                        <a:noFill/>
                      </a:ln>
                    </pic:spPr>
                  </pic:pic>
                </a:graphicData>
              </a:graphic>
            </wp:inline>
          </w:drawing>
        </w:r>
      </w:del>
    </w:p>
    <w:p w14:paraId="154BEF83" w14:textId="25C4A287" w:rsidR="006B69DE" w:rsidRPr="00AC5A86" w:rsidDel="0039330F" w:rsidRDefault="007B774C" w:rsidP="00AB4812">
      <w:pPr>
        <w:pStyle w:val="ae"/>
        <w:jc w:val="center"/>
        <w:rPr>
          <w:del w:id="44" w:author="作成者"/>
          <w:b w:val="0"/>
          <w:bCs w:val="0"/>
        </w:rPr>
      </w:pPr>
      <w:bookmarkStart w:id="45" w:name="_Ref78489028"/>
      <w:del w:id="46" w:author="作成者">
        <w:r w:rsidRPr="00AC5A86" w:rsidDel="0039330F">
          <w:rPr>
            <w:b w:val="0"/>
            <w:bCs w:val="0"/>
          </w:rPr>
          <w:delText xml:space="preserve">図 </w:delText>
        </w:r>
        <w:r w:rsidR="001728F3" w:rsidRPr="00AC5A86" w:rsidDel="0039330F">
          <w:rPr>
            <w:b w:val="0"/>
            <w:bCs w:val="0"/>
          </w:rPr>
          <w:fldChar w:fldCharType="begin"/>
        </w:r>
        <w:r w:rsidR="001728F3" w:rsidRPr="00AC5A86" w:rsidDel="0039330F">
          <w:rPr>
            <w:b w:val="0"/>
            <w:bCs w:val="0"/>
          </w:rPr>
          <w:delInstrText xml:space="preserve"> SEQ 図 \* ARABIC </w:delInstrText>
        </w:r>
        <w:r w:rsidR="001728F3" w:rsidRPr="00AC5A86" w:rsidDel="0039330F">
          <w:rPr>
            <w:b w:val="0"/>
            <w:bCs w:val="0"/>
          </w:rPr>
          <w:fldChar w:fldCharType="separate"/>
        </w:r>
        <w:r w:rsidR="00764C3E" w:rsidRPr="00AC5A86" w:rsidDel="00AC5A86">
          <w:rPr>
            <w:b w:val="0"/>
            <w:bCs w:val="0"/>
            <w:noProof/>
          </w:rPr>
          <w:delText>2</w:delText>
        </w:r>
        <w:r w:rsidR="001728F3" w:rsidRPr="00AC5A86" w:rsidDel="0039330F">
          <w:rPr>
            <w:b w:val="0"/>
            <w:bCs w:val="0"/>
            <w:noProof/>
          </w:rPr>
          <w:fldChar w:fldCharType="end"/>
        </w:r>
        <w:bookmarkEnd w:id="45"/>
        <w:r w:rsidRPr="00AC5A86" w:rsidDel="0039330F">
          <w:rPr>
            <w:rFonts w:hint="eastAsia"/>
            <w:b w:val="0"/>
            <w:bCs w:val="0"/>
          </w:rPr>
          <w:delText xml:space="preserve">　2次元データの</w:delText>
        </w:r>
        <w:r w:rsidRPr="00AC5A86" w:rsidDel="00AC5A86">
          <w:rPr>
            <w:rFonts w:hint="eastAsia"/>
            <w:b w:val="0"/>
            <w:bCs w:val="0"/>
          </w:rPr>
          <w:delText>例</w:delText>
        </w:r>
      </w:del>
    </w:p>
    <w:p w14:paraId="6767F8A5" w14:textId="53A24776" w:rsidR="00DC1D6B" w:rsidRDefault="00DC1D6B" w:rsidP="00DC1D6B">
      <w:pPr>
        <w:ind w:leftChars="675" w:left="1418" w:firstLineChars="100" w:firstLine="210"/>
      </w:pPr>
      <w:r>
        <w:rPr>
          <w:rFonts w:hint="eastAsia"/>
        </w:rPr>
        <w:t>異常検知のためには異常度の閾値が必要である．閾値を客観的な手法で決めることができれば，それを超える異常度をもつデータが異常であると判別することができる．</w:t>
      </w:r>
    </w:p>
    <w:p w14:paraId="42CCD584" w14:textId="04F220C7" w:rsidR="008D1522" w:rsidRDefault="008B07B3" w:rsidP="008D1522">
      <w:pPr>
        <w:ind w:leftChars="675" w:left="1418" w:firstLineChars="100" w:firstLine="210"/>
      </w:pPr>
      <w:r>
        <w:rPr>
          <w:rFonts w:hint="eastAsia"/>
        </w:rPr>
        <w:t>閾値を決定す</w:t>
      </w:r>
      <w:r w:rsidR="00660F65">
        <w:rPr>
          <w:rFonts w:hint="eastAsia"/>
        </w:rPr>
        <w:t>るため，</w:t>
      </w:r>
      <w:r>
        <w:rPr>
          <w:rFonts w:hint="eastAsia"/>
        </w:rPr>
        <w:t>異常度</w:t>
      </w:r>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oMath>
      <w:r>
        <w:rPr>
          <w:rFonts w:hint="eastAsia"/>
        </w:rPr>
        <w:t>の</w:t>
      </w:r>
      <w:r w:rsidR="008D1522">
        <w:rPr>
          <w:rFonts w:hint="eastAsia"/>
        </w:rPr>
        <w:t>確率</w:t>
      </w:r>
      <w:r>
        <w:rPr>
          <w:rFonts w:hint="eastAsia"/>
        </w:rPr>
        <w:t>分布</w:t>
      </w:r>
      <m:oMath>
        <m:r>
          <w:rPr>
            <w:rFonts w:ascii="Cambria Math" w:hAnsi="Cambria Math"/>
          </w:rPr>
          <m:t>A</m:t>
        </m:r>
        <m:d>
          <m:dPr>
            <m:ctrlPr>
              <w:rPr>
                <w:rFonts w:ascii="Cambria Math" w:hAnsi="Cambria Math"/>
                <w:i/>
              </w:rPr>
            </m:ctrlPr>
          </m:dPr>
          <m:e>
            <m:r>
              <w:rPr>
                <w:rFonts w:ascii="Cambria Math" w:hAnsi="Cambria Math"/>
              </w:rPr>
              <m:t>a</m:t>
            </m:r>
          </m:e>
        </m:d>
      </m:oMath>
      <w:r>
        <w:rPr>
          <w:rFonts w:hint="eastAsia"/>
        </w:rPr>
        <w:t>を</w:t>
      </w:r>
      <w:r w:rsidR="00660F65">
        <w:rPr>
          <w:rFonts w:hint="eastAsia"/>
        </w:rPr>
        <w:t>使用</w:t>
      </w:r>
      <w:r w:rsidR="008D1522">
        <w:rPr>
          <w:rFonts w:hint="eastAsia"/>
        </w:rPr>
        <w:t>し，以下の算式に基づいて閾値</w:t>
      </w:r>
      <m:oMath>
        <m:sSub>
          <m:sSubPr>
            <m:ctrlPr>
              <w:rPr>
                <w:rFonts w:ascii="Cambria Math" w:hAnsi="Cambria Math"/>
                <w:i/>
              </w:rPr>
            </m:ctrlPr>
          </m:sSubPr>
          <m:e>
            <m:r>
              <w:rPr>
                <w:rFonts w:ascii="Cambria Math" w:hAnsi="Cambria Math"/>
              </w:rPr>
              <m:t>a</m:t>
            </m:r>
          </m:e>
          <m:sub>
            <m:r>
              <w:rPr>
                <w:rFonts w:ascii="Cambria Math" w:hAnsi="Cambria Math"/>
              </w:rPr>
              <m:t>th</m:t>
            </m:r>
          </m:sub>
        </m:sSub>
      </m:oMath>
      <w:r w:rsidR="008D1522">
        <w:rPr>
          <w:rFonts w:hint="eastAsia"/>
        </w:rPr>
        <w:t>を決め</w:t>
      </w:r>
      <w:r w:rsidR="008D1522">
        <w:rPr>
          <w:rFonts w:hint="eastAsia"/>
        </w:rPr>
        <w:lastRenderedPageBreak/>
        <w:t>る．</w:t>
      </w:r>
    </w:p>
    <w:tbl>
      <w:tblPr>
        <w:tblStyle w:val="af"/>
        <w:tblW w:w="0" w:type="auto"/>
        <w:tblInd w:w="1418" w:type="dxa"/>
        <w:tblLook w:val="04A0" w:firstRow="1" w:lastRow="0" w:firstColumn="1" w:lastColumn="0" w:noHBand="0" w:noVBand="1"/>
      </w:tblPr>
      <w:tblGrid>
        <w:gridCol w:w="8500"/>
        <w:gridCol w:w="844"/>
      </w:tblGrid>
      <w:tr w:rsidR="008D1522" w14:paraId="7A194500"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BDF2EC" w14:textId="458B05B5" w:rsidR="008D1522" w:rsidRPr="006F323B" w:rsidRDefault="00966230" w:rsidP="00AC716F">
            <w:pPr>
              <w:pStyle w:val="a7"/>
              <w:ind w:leftChars="0" w:left="0"/>
              <w:rPr>
                <w:i/>
              </w:rPr>
            </w:pPr>
            <m:oMathPara>
              <m:oMath>
                <m:nary>
                  <m:naryP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th</m:t>
                        </m:r>
                      </m:sub>
                    </m:sSub>
                  </m:sub>
                  <m:sup>
                    <m:r>
                      <w:rPr>
                        <w:rFonts w:ascii="Cambria Math" w:hAnsi="Cambria Math"/>
                      </w:rPr>
                      <m:t>∞</m:t>
                    </m:r>
                  </m:sup>
                  <m:e>
                    <m:r>
                      <w:rPr>
                        <w:rFonts w:ascii="Cambria Math" w:hAnsi="Cambria Math"/>
                      </w:rPr>
                      <m:t>A(a)da</m:t>
                    </m:r>
                  </m:e>
                </m:nary>
                <m:r>
                  <w:rPr>
                    <w:rFonts w:ascii="Cambria Math" w:hAnsi="Cambria Math"/>
                  </w:rPr>
                  <m:t>=1-α</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1D2B78" w14:textId="2BE0DB36" w:rsidR="008D1522" w:rsidRDefault="008D1522"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21CE44FE" w14:textId="77777777" w:rsidR="00665BA9" w:rsidRDefault="00F91774" w:rsidP="00665BA9">
      <w:pPr>
        <w:ind w:leftChars="675" w:left="1418"/>
        <w:rPr>
          <w:iCs/>
        </w:rPr>
      </w:pPr>
      <m:oMath>
        <m:r>
          <w:rPr>
            <w:rFonts w:ascii="Cambria Math" w:hAnsi="Cambria Math"/>
          </w:rPr>
          <m:t>α</m:t>
        </m:r>
      </m:oMath>
      <w:r>
        <w:rPr>
          <w:rFonts w:hint="eastAsia"/>
          <w:iCs/>
        </w:rPr>
        <w:t>は誤報率と呼ばれ，</w:t>
      </w:r>
      <w:r w:rsidR="007F014D">
        <w:rPr>
          <w:rFonts w:hint="eastAsia"/>
          <w:iCs/>
        </w:rPr>
        <w:t>比較的小さな値に設定することで閾値</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が意味のある量になる．</w:t>
      </w:r>
      <w:r>
        <w:rPr>
          <w:rFonts w:hint="eastAsia"/>
          <w:iCs/>
        </w:rPr>
        <w:t>例えば</w:t>
      </w:r>
      <m:oMath>
        <m:r>
          <w:rPr>
            <w:rFonts w:ascii="Cambria Math" w:hAnsi="Cambria Math"/>
          </w:rPr>
          <m:t>α</m:t>
        </m:r>
      </m:oMath>
      <w:r>
        <w:rPr>
          <w:rFonts w:hint="eastAsia"/>
          <w:iCs/>
        </w:rPr>
        <w:t>を3</w:t>
      </w:r>
      <w:r>
        <w:rPr>
          <w:iCs/>
        </w:rPr>
        <w:t>%</w:t>
      </w:r>
      <w:r>
        <w:rPr>
          <w:rFonts w:hint="eastAsia"/>
          <w:iCs/>
        </w:rPr>
        <w:t>とす</w:t>
      </w:r>
      <w:r w:rsidR="007F014D">
        <w:rPr>
          <w:rFonts w:hint="eastAsia"/>
          <w:iCs/>
        </w:rPr>
        <w:t>ると</w:t>
      </w:r>
      <w:r>
        <w:rPr>
          <w:rFonts w:hint="eastAsia"/>
          <w:iCs/>
        </w:rPr>
        <w:t>，</w:t>
      </w:r>
      <m:oMath>
        <m:r>
          <w:rPr>
            <w:rFonts w:ascii="Cambria Math" w:hAnsi="Cambria Math"/>
          </w:rPr>
          <m:t>a</m:t>
        </m:r>
      </m:oMath>
      <w:r>
        <w:rPr>
          <w:rFonts w:hint="eastAsia"/>
          <w:iCs/>
        </w:rPr>
        <w:t>が</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Pr>
          <w:rFonts w:hint="eastAsia"/>
          <w:iCs/>
        </w:rPr>
        <w:t>以上の値をとる確率が3</w:t>
      </w:r>
      <w:r>
        <w:rPr>
          <w:iCs/>
        </w:rPr>
        <w:t>%</w:t>
      </w:r>
      <w:r>
        <w:rPr>
          <w:rFonts w:hint="eastAsia"/>
          <w:iCs/>
        </w:rPr>
        <w:t>となり</w:t>
      </w:r>
      <w:r w:rsidR="007F014D">
        <w:rPr>
          <w:rFonts w:hint="eastAsia"/>
          <w:iCs/>
        </w:rPr>
        <w:t>，</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以上の異常値を持つデータはデータ全体から見れば異常であるという解釈ができる．</w:t>
      </w:r>
    </w:p>
    <w:p w14:paraId="3BAF3A3D" w14:textId="1D86CE35" w:rsidR="00665BA9" w:rsidRPr="00665BA9" w:rsidRDefault="007E3947" w:rsidP="00665BA9">
      <w:pPr>
        <w:ind w:leftChars="675" w:left="1418" w:firstLineChars="100" w:firstLine="210"/>
        <w:rPr>
          <w:iCs/>
        </w:rPr>
      </w:pPr>
      <w:r>
        <w:rPr>
          <w:rFonts w:hint="eastAsia"/>
          <w:iCs/>
        </w:rPr>
        <w:t>なお，</w:t>
      </w:r>
      <w:r w:rsidR="00B960C9">
        <w:rPr>
          <w:rFonts w:hint="eastAsia"/>
          <w:iCs/>
        </w:rPr>
        <w:t>実用上，ほとんどの場合は</w:t>
      </w:r>
      <m:oMath>
        <m:r>
          <w:rPr>
            <w:rFonts w:ascii="Cambria Math" w:hAnsi="Cambria Math" w:hint="eastAsia"/>
          </w:rPr>
          <m:t>N</m:t>
        </m:r>
        <m:r>
          <w:rPr>
            <w:rFonts w:ascii="Cambria Math" w:hAnsi="Cambria Math"/>
          </w:rPr>
          <m:t>≫</m:t>
        </m:r>
        <m:r>
          <w:rPr>
            <w:rFonts w:ascii="Cambria Math" w:hAnsi="Cambria Math" w:hint="eastAsia"/>
          </w:rPr>
          <m:t>M</m:t>
        </m:r>
      </m:oMath>
      <w:r w:rsidR="00B960C9">
        <w:rPr>
          <w:rFonts w:hint="eastAsia"/>
          <w:iCs/>
        </w:rPr>
        <w:t>が成立するが，この場合</w:t>
      </w:r>
      <w:r w:rsidR="006D3113">
        <w:rPr>
          <w:rFonts w:hint="eastAsia"/>
          <w:iCs/>
        </w:rPr>
        <w:t>，</w:t>
      </w:r>
      <m:oMath>
        <m:r>
          <w:rPr>
            <w:rFonts w:ascii="Cambria Math" w:hAnsi="Cambria Math"/>
          </w:rPr>
          <m:t>a</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m:rPr>
                    <m:sty m:val="bi"/>
                  </m:rPr>
                  <w:rPr>
                    <w:rFonts w:ascii="Cambria Math" w:hAnsi="Cambria Math"/>
                  </w:rPr>
                  <m:t>'</m:t>
                </m:r>
              </m:sup>
            </m:sSup>
          </m:e>
        </m:d>
      </m:oMath>
      <w:r w:rsidR="00B960C9">
        <w:rPr>
          <w:rFonts w:hint="eastAsia"/>
          <w:iCs/>
        </w:rPr>
        <w:t>は近似的に自由度</w:t>
      </w:r>
      <m:oMath>
        <m:r>
          <w:rPr>
            <w:rFonts w:ascii="Cambria Math" w:hAnsi="Cambria Math" w:hint="eastAsia"/>
          </w:rPr>
          <m:t>M</m:t>
        </m:r>
      </m:oMath>
      <w:r w:rsidR="00B960C9">
        <w:rPr>
          <w:rFonts w:hint="eastAsia"/>
          <w:iCs/>
        </w:rPr>
        <w:t>，スケール因子1のカイ２乗分布に従う</w:t>
      </w:r>
      <w:r w:rsidR="00665BA9">
        <w:rPr>
          <w:rFonts w:hint="eastAsia"/>
          <w:iCs/>
        </w:rPr>
        <w:t>ことが知られている</w:t>
      </w:r>
      <w:r>
        <w:rPr>
          <w:rStyle w:val="af2"/>
          <w:iCs/>
        </w:rPr>
        <w:footnoteReference w:id="3"/>
      </w:r>
      <w:r>
        <w:rPr>
          <w:rFonts w:hint="eastAsia"/>
          <w:iCs/>
        </w:rPr>
        <w:t>．</w:t>
      </w:r>
    </w:p>
    <w:tbl>
      <w:tblPr>
        <w:tblStyle w:val="af"/>
        <w:tblW w:w="0" w:type="auto"/>
        <w:tblInd w:w="1418" w:type="dxa"/>
        <w:tblLook w:val="04A0" w:firstRow="1" w:lastRow="0" w:firstColumn="1" w:lastColumn="0" w:noHBand="0" w:noVBand="1"/>
      </w:tblPr>
      <w:tblGrid>
        <w:gridCol w:w="8500"/>
        <w:gridCol w:w="844"/>
      </w:tblGrid>
      <w:tr w:rsidR="00B960C9" w14:paraId="2307DE34"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CA726EE" w14:textId="0BFD71F5" w:rsidR="00B960C9" w:rsidRPr="006F323B" w:rsidRDefault="00966230" w:rsidP="00AC716F">
            <w:pPr>
              <w:pStyle w:val="a7"/>
              <w:ind w:leftChars="0" w:left="0"/>
              <w:rPr>
                <w:i/>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2</m:t>
                            </m:r>
                          </m:den>
                        </m:f>
                      </m:e>
                    </m:d>
                  </m:e>
                  <m: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-1</m:t>
                        </m:r>
                      </m:e>
                    </m:d>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2</m:t>
                            </m:r>
                          </m:den>
                        </m:f>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8D6927" w14:textId="0BA5019D" w:rsidR="00B960C9" w:rsidRDefault="00B960C9"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6</w:t>
            </w:r>
            <w:r>
              <w:rPr>
                <w:rFonts w:asciiTheme="minorEastAsia" w:hAnsiTheme="minorEastAsia" w:hint="eastAsia"/>
                <w:noProof/>
              </w:rPr>
              <w:fldChar w:fldCharType="end"/>
            </w:r>
            <w:r>
              <w:rPr>
                <w:rFonts w:asciiTheme="minorEastAsia" w:hAnsiTheme="minorEastAsia" w:hint="eastAsia"/>
                <w:iCs/>
              </w:rPr>
              <w:t>)</w:t>
            </w:r>
          </w:p>
        </w:tc>
      </w:tr>
    </w:tbl>
    <w:p w14:paraId="7BBA3248" w14:textId="63CDE17D" w:rsidR="00B960C9" w:rsidRDefault="00B960C9" w:rsidP="00665BA9">
      <w:pPr>
        <w:ind w:leftChars="675" w:left="1418"/>
        <w:rPr>
          <w:iCs/>
        </w:rPr>
      </w:pPr>
    </w:p>
    <w:p w14:paraId="6C505864" w14:textId="39FAAF16" w:rsidR="00F50B87" w:rsidRDefault="00F50B87" w:rsidP="00665BA9">
      <w:pPr>
        <w:ind w:leftChars="675" w:left="1418"/>
        <w:rPr>
          <w:iCs/>
        </w:rPr>
      </w:pPr>
      <w:r>
        <w:rPr>
          <w:rFonts w:hint="eastAsia"/>
          <w:iCs/>
        </w:rPr>
        <w:t>以上</w:t>
      </w:r>
      <w:r w:rsidR="009D356C">
        <w:rPr>
          <w:rFonts w:hint="eastAsia"/>
          <w:iCs/>
        </w:rPr>
        <w:t>の手法を武繁・中</w:t>
      </w:r>
      <w:r w:rsidR="00477664">
        <w:rPr>
          <w:rFonts w:hint="eastAsia"/>
          <w:iCs/>
        </w:rPr>
        <w:t>澤</w:t>
      </w:r>
      <w:r w:rsidR="009D356C">
        <w:rPr>
          <w:rFonts w:hint="eastAsia"/>
          <w:iCs/>
        </w:rPr>
        <w:t>モデルに応用する場合，以下の</w:t>
      </w:r>
      <w:ins w:id="47" w:author="作成者">
        <w:r w:rsidR="00282B1C">
          <w:rPr>
            <w:rFonts w:hint="eastAsia"/>
            <w:iCs/>
          </w:rPr>
          <w:t>手順で進める事</w:t>
        </w:r>
      </w:ins>
      <w:del w:id="48" w:author="作成者">
        <w:r w:rsidR="009D356C" w:rsidDel="00282B1C">
          <w:rPr>
            <w:rFonts w:hint="eastAsia"/>
            <w:iCs/>
          </w:rPr>
          <w:delText>方法</w:delText>
        </w:r>
      </w:del>
      <w:r w:rsidR="009D356C">
        <w:rPr>
          <w:rFonts w:hint="eastAsia"/>
          <w:iCs/>
        </w:rPr>
        <w:t>が考えられる．</w:t>
      </w:r>
      <w:r w:rsidR="009D356C" w:rsidDel="009D356C">
        <w:rPr>
          <w:rFonts w:hint="eastAsia"/>
          <w:iCs/>
        </w:rPr>
        <w:t xml:space="preserve"> </w:t>
      </w:r>
    </w:p>
    <w:p w14:paraId="5DC80576" w14:textId="6833DDC5" w:rsidR="00F50B87" w:rsidRDefault="00F50B87" w:rsidP="00665BA9">
      <w:pPr>
        <w:ind w:leftChars="675" w:left="1418"/>
        <w:rPr>
          <w:iCs/>
        </w:rPr>
      </w:pPr>
    </w:p>
    <w:p w14:paraId="6A647C36" w14:textId="1525AAE2" w:rsidR="00F50B87" w:rsidRDefault="00F50B87" w:rsidP="00F50B87">
      <w:pPr>
        <w:pStyle w:val="a7"/>
        <w:numPr>
          <w:ilvl w:val="0"/>
          <w:numId w:val="13"/>
        </w:numPr>
        <w:ind w:leftChars="0"/>
        <w:rPr>
          <w:iCs/>
        </w:rPr>
      </w:pPr>
      <w:bookmarkStart w:id="49" w:name="_Ref78597168"/>
      <w:r>
        <w:rPr>
          <w:rFonts w:hint="eastAsia"/>
          <w:iCs/>
        </w:rPr>
        <w:t>予め決めているパーセント値</w:t>
      </w:r>
      <m:oMath>
        <m:r>
          <w:rPr>
            <w:rFonts w:ascii="Cambria Math" w:hAnsi="Cambria Math"/>
          </w:rPr>
          <m:t>α</m:t>
        </m:r>
      </m:oMath>
      <w:r>
        <w:rPr>
          <w:rFonts w:hint="eastAsia"/>
          <w:iCs/>
        </w:rPr>
        <w:t>に基づき，以下の方程式を満たす</w:t>
      </w:r>
      <m:oMath>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を算出</w:t>
      </w:r>
      <w:bookmarkEnd w:id="49"/>
    </w:p>
    <w:tbl>
      <w:tblPr>
        <w:tblStyle w:val="af"/>
        <w:tblW w:w="8912" w:type="dxa"/>
        <w:tblInd w:w="1856" w:type="dxa"/>
        <w:tblLook w:val="04A0" w:firstRow="1" w:lastRow="0" w:firstColumn="1" w:lastColumn="0" w:noHBand="0" w:noVBand="1"/>
      </w:tblPr>
      <w:tblGrid>
        <w:gridCol w:w="8062"/>
        <w:gridCol w:w="850"/>
      </w:tblGrid>
      <w:tr w:rsidR="00F95363" w14:paraId="1102E06F" w14:textId="77777777" w:rsidTr="00F95363">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668770" w14:textId="5C386F46" w:rsidR="00F95363" w:rsidRPr="006F323B" w:rsidRDefault="00F95363" w:rsidP="00AC716F">
            <w:pPr>
              <w:pStyle w:val="a7"/>
              <w:ind w:leftChars="0" w:left="0"/>
              <w:rPr>
                <w:i/>
              </w:rPr>
            </w:pPr>
            <m:oMathPara>
              <m:oMath>
                <m:r>
                  <w:rPr>
                    <w:rFonts w:ascii="Cambria Math" w:hAnsi="Cambria Math"/>
                  </w:rPr>
                  <m:t>1-α=</m:t>
                </m:r>
                <m:nary>
                  <m:naryPr>
                    <m:ctrlPr>
                      <w:rPr>
                        <w:rFonts w:ascii="Cambria Math" w:hAnsi="Cambria Math"/>
                        <w:i/>
                        <w:iCs/>
                      </w:rPr>
                    </m:ctrlPr>
                  </m:naryPr>
                  <m:sub>
                    <m:r>
                      <w:rPr>
                        <w:rFonts w:ascii="Cambria Math" w:hAnsi="Cambria Math"/>
                      </w:rPr>
                      <m:t>0</m:t>
                    </m:r>
                  </m:sub>
                  <m:sup>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sup>
                  <m:e>
                    <m:r>
                      <w:rPr>
                        <w:rFonts w:ascii="Cambria Math" w:hAnsi="Cambria Math"/>
                      </w:rPr>
                      <m:t xml:space="preserve">du </m:t>
                    </m:r>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668B82" w14:textId="0ED9C1D3" w:rsidR="00F95363" w:rsidRDefault="00F95363"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7</w:t>
            </w:r>
            <w:r>
              <w:rPr>
                <w:rFonts w:asciiTheme="minorEastAsia" w:hAnsiTheme="minorEastAsia" w:hint="eastAsia"/>
                <w:noProof/>
              </w:rPr>
              <w:fldChar w:fldCharType="end"/>
            </w:r>
            <w:r>
              <w:rPr>
                <w:rFonts w:asciiTheme="minorEastAsia" w:hAnsiTheme="minorEastAsia" w:hint="eastAsia"/>
                <w:iCs/>
              </w:rPr>
              <w:t>)</w:t>
            </w:r>
          </w:p>
        </w:tc>
      </w:tr>
    </w:tbl>
    <w:p w14:paraId="44A722A0" w14:textId="3E589D2B" w:rsidR="00F50B87" w:rsidRDefault="00F50B87" w:rsidP="00F50B87">
      <w:pPr>
        <w:pStyle w:val="a7"/>
        <w:ind w:leftChars="0" w:left="1838"/>
        <w:rPr>
          <w:iCs/>
        </w:rPr>
      </w:pPr>
      <w:r>
        <w:rPr>
          <w:rFonts w:hint="eastAsia"/>
          <w:iCs/>
        </w:rPr>
        <w:t>ここで，</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oMath>
      <w:r>
        <w:rPr>
          <w:rFonts w:hint="eastAsia"/>
          <w:iCs/>
        </w:rPr>
        <w:t>は</w:t>
      </w:r>
      <w:r w:rsidR="00F95363">
        <w:rPr>
          <w:rFonts w:hint="eastAsia"/>
          <w:iCs/>
        </w:rPr>
        <w:t>自由度1，スケール</w:t>
      </w:r>
      <w:r w:rsidR="009D356C">
        <w:rPr>
          <w:rFonts w:hint="eastAsia"/>
          <w:iCs/>
        </w:rPr>
        <w:t>因子</w:t>
      </w:r>
      <w:r w:rsidR="00F95363">
        <w:rPr>
          <w:rFonts w:hint="eastAsia"/>
          <w:iCs/>
        </w:rPr>
        <w:t>1のカイ２乗分布である．</w:t>
      </w:r>
    </w:p>
    <w:p w14:paraId="260DEAC7" w14:textId="68924BFE" w:rsidR="00F50B87" w:rsidRDefault="009D356C" w:rsidP="00F50B87">
      <w:pPr>
        <w:pStyle w:val="a7"/>
        <w:numPr>
          <w:ilvl w:val="0"/>
          <w:numId w:val="13"/>
        </w:numPr>
        <w:ind w:leftChars="0"/>
        <w:rPr>
          <w:iCs/>
        </w:rPr>
      </w:pPr>
      <w:r>
        <w:rPr>
          <w:rFonts w:hint="eastAsia"/>
          <w:iCs/>
        </w:rPr>
        <w:t>学習データ</w:t>
      </w:r>
      <w:r w:rsidR="00F95363">
        <w:rPr>
          <w:rFonts w:hint="eastAsia"/>
          <w:iCs/>
        </w:rPr>
        <w:t>から標本平均と標本分散共分散行列を求める．</w:t>
      </w:r>
    </w:p>
    <w:tbl>
      <w:tblPr>
        <w:tblStyle w:val="af"/>
        <w:tblW w:w="8912" w:type="dxa"/>
        <w:tblInd w:w="1856" w:type="dxa"/>
        <w:tblLook w:val="04A0" w:firstRow="1" w:lastRow="0" w:firstColumn="1" w:lastColumn="0" w:noHBand="0" w:noVBand="1"/>
      </w:tblPr>
      <w:tblGrid>
        <w:gridCol w:w="8062"/>
        <w:gridCol w:w="850"/>
      </w:tblGrid>
      <w:tr w:rsidR="00572255" w14:paraId="2C448AD1"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FAD5AE" w14:textId="77777777" w:rsidR="00AB4812" w:rsidRDefault="00AB4812" w:rsidP="00AC716F">
            <w:pPr>
              <w:pStyle w:val="a7"/>
              <w:ind w:leftChars="0" w:left="0"/>
              <w:rPr>
                <w:b/>
                <w:bCs/>
              </w:rPr>
            </w:pPr>
          </w:p>
          <w:p w14:paraId="78E777D2" w14:textId="228C0725" w:rsidR="00572255" w:rsidRPr="006F323B" w:rsidRDefault="00966230" w:rsidP="00AC716F">
            <w:pPr>
              <w:pStyle w:val="a7"/>
              <w:ind w:leftChars="0" w:left="0"/>
              <w:rPr>
                <w:i/>
              </w:rPr>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2ECAA0C" w14:textId="07CC9D8E" w:rsidR="00572255" w:rsidRDefault="00572255"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8</w:t>
            </w:r>
            <w:r>
              <w:rPr>
                <w:rFonts w:asciiTheme="minorEastAsia" w:hAnsiTheme="minorEastAsia" w:hint="eastAsia"/>
                <w:noProof/>
              </w:rPr>
              <w:fldChar w:fldCharType="end"/>
            </w:r>
            <w:r>
              <w:rPr>
                <w:rFonts w:asciiTheme="minorEastAsia" w:hAnsiTheme="minorEastAsia" w:hint="eastAsia"/>
                <w:iCs/>
              </w:rPr>
              <w:t>)</w:t>
            </w:r>
          </w:p>
        </w:tc>
      </w:tr>
    </w:tbl>
    <w:p w14:paraId="746F793F" w14:textId="311AEB0C" w:rsidR="002240B6" w:rsidRDefault="002240B6" w:rsidP="002240B6">
      <w:pPr>
        <w:pStyle w:val="a7"/>
        <w:numPr>
          <w:ilvl w:val="0"/>
          <w:numId w:val="13"/>
        </w:numPr>
        <w:ind w:leftChars="0"/>
        <w:rPr>
          <w:iCs/>
        </w:rPr>
      </w:pPr>
      <w:r>
        <w:rPr>
          <w:rFonts w:hint="eastAsia"/>
          <w:iCs/>
        </w:rPr>
        <w:t>新たな観測値</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sidRPr="002240B6">
        <w:rPr>
          <w:rFonts w:hint="eastAsia"/>
          <w:iCs/>
        </w:rPr>
        <w:t>に対して以下の式で異常度を計算する．</w:t>
      </w:r>
    </w:p>
    <w:tbl>
      <w:tblPr>
        <w:tblStyle w:val="af"/>
        <w:tblW w:w="8912" w:type="dxa"/>
        <w:tblInd w:w="1856" w:type="dxa"/>
        <w:tblLook w:val="04A0" w:firstRow="1" w:lastRow="0" w:firstColumn="1" w:lastColumn="0" w:noHBand="0" w:noVBand="1"/>
      </w:tblPr>
      <w:tblGrid>
        <w:gridCol w:w="8062"/>
        <w:gridCol w:w="850"/>
      </w:tblGrid>
      <w:tr w:rsidR="002240B6" w14:paraId="03AE5824"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BD335B" w14:textId="68937A7F" w:rsidR="002240B6" w:rsidRPr="006F323B" w:rsidRDefault="002240B6"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C682DB5" w14:textId="57736F32" w:rsidR="002240B6" w:rsidRDefault="002240B6"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9</w:t>
            </w:r>
            <w:r>
              <w:rPr>
                <w:rFonts w:asciiTheme="minorEastAsia" w:hAnsiTheme="minorEastAsia" w:hint="eastAsia"/>
                <w:noProof/>
              </w:rPr>
              <w:fldChar w:fldCharType="end"/>
            </w:r>
            <w:r>
              <w:rPr>
                <w:rFonts w:asciiTheme="minorEastAsia" w:hAnsiTheme="minorEastAsia" w:hint="eastAsia"/>
                <w:iCs/>
              </w:rPr>
              <w:t>)</w:t>
            </w:r>
          </w:p>
        </w:tc>
      </w:tr>
    </w:tbl>
    <w:p w14:paraId="79CF7325" w14:textId="4F7A3327" w:rsidR="00F50B87" w:rsidRPr="00F50B87" w:rsidRDefault="004D35E2" w:rsidP="00F50B87">
      <w:pPr>
        <w:pStyle w:val="a7"/>
        <w:numPr>
          <w:ilvl w:val="0"/>
          <w:numId w:val="13"/>
        </w:numPr>
        <w:ind w:leftChars="0"/>
        <w:rPr>
          <w:iCs/>
        </w:rPr>
      </w:pPr>
      <w:bookmarkStart w:id="50" w:name="_Ref78597176"/>
      <m:oMath>
        <m:r>
          <w:rPr>
            <w:rFonts w:ascii="Cambria Math" w:hAnsi="Cambria Math"/>
          </w:rPr>
          <m:t>a</m:t>
        </m:r>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ctrlPr>
                  <w:rPr>
                    <w:rFonts w:ascii="Cambria Math" w:hAnsi="Cambria Math"/>
                    <w:i/>
                    <w:iCs/>
                  </w:rPr>
                </m:ctrlPr>
              </m:e>
              <m:sup>
                <m:r>
                  <w:rPr>
                    <w:rFonts w:ascii="Cambria Math" w:hAnsi="Cambria Math"/>
                  </w:rPr>
                  <m:t>'</m:t>
                </m:r>
              </m:sup>
            </m:sSup>
          </m:e>
        </m:d>
        <m:r>
          <w:rPr>
            <w:rFonts w:ascii="Cambria Math" w:hAnsi="Cambria Math"/>
          </w:rPr>
          <m:t>&gt;</m:t>
        </m:r>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であれば異常であると</w:t>
      </w:r>
      <w:r w:rsidR="009D356C">
        <w:rPr>
          <w:rFonts w:hint="eastAsia"/>
          <w:iCs/>
        </w:rPr>
        <w:t>し，パラメータを更新する．</w:t>
      </w:r>
      <w:bookmarkEnd w:id="50"/>
    </w:p>
    <w:p w14:paraId="167DB938" w14:textId="2480E247" w:rsidR="00791060" w:rsidRDefault="00791060" w:rsidP="00791060">
      <w:pPr>
        <w:rPr>
          <w:iCs/>
        </w:rPr>
      </w:pPr>
    </w:p>
    <w:p w14:paraId="42812A7E" w14:textId="0774DE80" w:rsidR="006C03B9" w:rsidRDefault="00791060" w:rsidP="006C03B9">
      <w:pPr>
        <w:ind w:left="1418" w:firstLineChars="100" w:firstLine="210"/>
        <w:rPr>
          <w:iCs/>
        </w:rPr>
      </w:pPr>
      <w:r>
        <w:rPr>
          <w:rFonts w:hint="eastAsia"/>
          <w:iCs/>
        </w:rPr>
        <w:t>複雑な系を考えた場合，次元数</w:t>
      </w:r>
      <m:oMath>
        <m:r>
          <w:rPr>
            <w:rFonts w:ascii="Cambria Math" w:hAnsi="Cambria Math" w:hint="eastAsia"/>
          </w:rPr>
          <m:t>M</m:t>
        </m:r>
      </m:oMath>
      <w:r>
        <w:rPr>
          <w:rFonts w:hint="eastAsia"/>
          <w:iCs/>
        </w:rPr>
        <w:t>の値は数百から数千になることがある．</w:t>
      </w:r>
      <w:r w:rsidR="006C03B9">
        <w:rPr>
          <w:rFonts w:hint="eastAsia"/>
          <w:iCs/>
        </w:rPr>
        <w:t>この場合，</w:t>
      </w:r>
      <w:r>
        <w:rPr>
          <w:rFonts w:hint="eastAsia"/>
          <w:iCs/>
        </w:rPr>
        <w:t>上述の手法ではあるデータ自体</w:t>
      </w:r>
      <w:r w:rsidR="006C03B9">
        <w:rPr>
          <w:rFonts w:hint="eastAsia"/>
          <w:iCs/>
        </w:rPr>
        <w:t>が異常であると判定できても，</w:t>
      </w:r>
      <w:r>
        <w:rPr>
          <w:rFonts w:hint="eastAsia"/>
          <w:iCs/>
        </w:rPr>
        <w:t>そのデータを構成する各変数のうちどの変数が</w:t>
      </w:r>
      <w:r w:rsidR="006C03B9">
        <w:rPr>
          <w:rFonts w:hint="eastAsia"/>
          <w:iCs/>
        </w:rPr>
        <w:t>原因で異常となっているのかはわからない．以下で説明するマハラノビス=タグチ法では</w:t>
      </w:r>
      <w:r w:rsidR="008B430D">
        <w:rPr>
          <w:rFonts w:hint="eastAsia"/>
          <w:iCs/>
        </w:rPr>
        <w:t>選択した変数に対応する異常度を計算することでこの課題に対応することができる</w:t>
      </w:r>
      <w:r w:rsidR="008B430D">
        <w:rPr>
          <w:rStyle w:val="af2"/>
          <w:iCs/>
        </w:rPr>
        <w:footnoteReference w:id="4"/>
      </w:r>
      <w:r w:rsidR="008B430D">
        <w:rPr>
          <w:rFonts w:hint="eastAsia"/>
          <w:iCs/>
        </w:rPr>
        <w:t>．</w:t>
      </w:r>
    </w:p>
    <w:p w14:paraId="7DB765F4" w14:textId="7FCF4510" w:rsidR="000D072E" w:rsidRDefault="005259ED" w:rsidP="000D072E">
      <w:pPr>
        <w:ind w:left="1418" w:firstLineChars="100" w:firstLine="210"/>
      </w:pPr>
      <w:r>
        <w:rPr>
          <w:rFonts w:hint="eastAsia"/>
          <w:iCs/>
        </w:rPr>
        <w:t>当該手法では正常データが圧倒的多数だと信じられるデータセット</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sidR="00991F2B">
        <w:rPr>
          <w:rFonts w:hint="eastAsia"/>
        </w:rPr>
        <w:t>と，異常と判明しているデータセット</w:t>
      </w:r>
      <m:oMath>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sup>
            </m:sSup>
          </m:e>
        </m:d>
      </m:oMath>
      <w:r w:rsidR="00991F2B">
        <w:rPr>
          <w:rFonts w:hint="eastAsia"/>
        </w:rPr>
        <w:t>に対して以下の指標を計算する．</w:t>
      </w:r>
    </w:p>
    <w:tbl>
      <w:tblPr>
        <w:tblStyle w:val="af"/>
        <w:tblW w:w="0" w:type="auto"/>
        <w:tblInd w:w="1418" w:type="dxa"/>
        <w:tblLook w:val="04A0" w:firstRow="1" w:lastRow="0" w:firstColumn="1" w:lastColumn="0" w:noHBand="0" w:noVBand="1"/>
      </w:tblPr>
      <w:tblGrid>
        <w:gridCol w:w="8500"/>
        <w:gridCol w:w="844"/>
      </w:tblGrid>
      <w:tr w:rsidR="000D072E" w14:paraId="7053A2F9" w14:textId="77777777" w:rsidTr="007132E2">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D2638F" w14:textId="77777777" w:rsidR="000D072E" w:rsidRPr="0075767D" w:rsidRDefault="000D072E" w:rsidP="000D072E">
            <w:pPr>
              <w:ind w:left="1418" w:firstLineChars="100" w:firstLine="210"/>
            </w:pPr>
            <m:oMathPara>
              <m:oMath>
                <m:r>
                  <w:rPr>
                    <w:rFonts w:ascii="Cambria Math" w:hAnsi="Cambria Math"/>
                  </w:rPr>
                  <w:lastRenderedPageBreak/>
                  <m:t>S</m:t>
                </m:r>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rPr>
                            </m:ctrlPr>
                          </m:naryPr>
                          <m:sub>
                            <m:r>
                              <w:rPr>
                                <w:rFonts w:ascii="Cambria Math" w:hAnsi="Cambria Math"/>
                              </w:rPr>
                              <m:t>n=1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w:rPr>
                                            <w:rFonts w:ascii="Cambria Math" w:hAnsi="Cambria Math"/>
                                          </w:rPr>
                                          <m:t>'</m:t>
                                        </m:r>
                                        <m:d>
                                          <m:dPr>
                                            <m:ctrlPr>
                                              <w:rPr>
                                                <w:rFonts w:ascii="Cambria Math" w:hAnsi="Cambria Math"/>
                                                <w:i/>
                                              </w:rPr>
                                            </m:ctrlPr>
                                          </m:dPr>
                                          <m:e>
                                            <m:r>
                                              <w:rPr>
                                                <w:rFonts w:ascii="Cambria Math" w:hAnsi="Cambria Math"/>
                                              </w:rPr>
                                              <m:t>n</m:t>
                                            </m:r>
                                          </m:e>
                                        </m:d>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q</m:t>
                                    </m:r>
                                  </m:sub>
                                </m:sSub>
                              </m:den>
                            </m:f>
                          </m:e>
                        </m:nary>
                      </m:e>
                    </m:d>
                  </m:e>
                </m:func>
              </m:oMath>
            </m:oMathPara>
          </w:p>
          <w:p w14:paraId="2D27CC34" w14:textId="77777777" w:rsidR="0075767D" w:rsidRDefault="0075767D" w:rsidP="0075767D">
            <w:pPr>
              <w:jc w:val="left"/>
            </w:pPr>
          </w:p>
          <w:p w14:paraId="18E40F51" w14:textId="4E8841DD" w:rsidR="0075767D" w:rsidRDefault="0075767D" w:rsidP="0075767D">
            <w:pPr>
              <w:jc w:val="left"/>
            </w:pPr>
            <m:oMath>
              <m:r>
                <w:rPr>
                  <w:rFonts w:ascii="Cambria Math" w:hAnsi="Cambria Math"/>
                </w:rPr>
                <m:t>q</m:t>
              </m:r>
            </m:oMath>
            <w:r>
              <w:tab/>
            </w:r>
            <w:r>
              <w:tab/>
            </w:r>
            <w:r>
              <w:rPr>
                <w:rFonts w:hint="eastAsia"/>
              </w:rPr>
              <w:t>：選択した変数の集合</w:t>
            </w:r>
          </w:p>
          <w:p w14:paraId="16D7B214" w14:textId="2C3DDD66" w:rsidR="0075767D" w:rsidRDefault="00966230" w:rsidP="0075767D">
            <w:pPr>
              <w:jc w:val="left"/>
            </w:pP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75767D">
              <w:tab/>
            </w:r>
            <w:r w:rsidR="0075767D">
              <w:tab/>
            </w:r>
            <w:r w:rsidR="0075767D">
              <w:rPr>
                <w:rFonts w:hint="eastAsia"/>
              </w:rPr>
              <w:t>：</w:t>
            </w:r>
            <w:r w:rsidR="00656F78">
              <w:rPr>
                <w:rFonts w:hint="eastAsia"/>
              </w:rPr>
              <w:t>選択した変数の数</w:t>
            </w:r>
          </w:p>
          <w:p w14:paraId="1B3287E9" w14:textId="6B7D51A2" w:rsidR="0075767D" w:rsidRPr="0075767D" w:rsidRDefault="00966230" w:rsidP="0075767D">
            <w:pPr>
              <w:jc w:val="left"/>
            </w:pPr>
            <m:oMath>
              <m:sSub>
                <m:sSubPr>
                  <m:ctrlPr>
                    <w:rPr>
                      <w:rFonts w:ascii="Cambria Math" w:hAnsi="Cambria Math"/>
                      <w:i/>
                    </w:rPr>
                  </m:ctrlPr>
                </m:sSubPr>
                <m:e>
                  <m:r>
                    <w:rPr>
                      <w:rFonts w:ascii="Cambria Math" w:hAnsi="Cambria Math"/>
                    </w:rPr>
                    <m:t>a</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w:rPr>
                          <w:rFonts w:ascii="Cambria Math" w:hAnsi="Cambria Math"/>
                        </w:rPr>
                        <m:t>'</m:t>
                      </m:r>
                      <m:d>
                        <m:dPr>
                          <m:ctrlPr>
                            <w:rPr>
                              <w:rFonts w:ascii="Cambria Math" w:hAnsi="Cambria Math"/>
                              <w:i/>
                            </w:rPr>
                          </m:ctrlPr>
                        </m:dPr>
                        <m:e>
                          <m:r>
                            <w:rPr>
                              <w:rFonts w:ascii="Cambria Math" w:hAnsi="Cambria Math"/>
                            </w:rPr>
                            <m:t>n</m:t>
                          </m:r>
                        </m:e>
                      </m:d>
                    </m:sup>
                  </m:sSup>
                </m:e>
              </m:d>
            </m:oMath>
            <w:r w:rsidR="0075767D">
              <w:tab/>
            </w:r>
            <w:r w:rsidR="0075767D">
              <w:tab/>
            </w:r>
            <w:r w:rsidR="0075767D">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56F78">
              <w:rPr>
                <w:rFonts w:hint="eastAsia"/>
              </w:rPr>
              <w:t>の分散共分散行列</w:t>
            </w:r>
            <w:r w:rsidR="00FC2BCB">
              <w:rPr>
                <w:rFonts w:hint="eastAsia"/>
              </w:rPr>
              <w:t>を使ったときの異常度</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C94B794" w14:textId="4C172D91" w:rsidR="000D072E" w:rsidRDefault="000D072E" w:rsidP="007132E2">
            <w:pPr>
              <w:pStyle w:val="a7"/>
              <w:ind w:leftChars="0" w:left="0"/>
              <w:rPr>
                <w:rFonts w:ascii="游明朝" w:eastAsia="游明朝" w:hAnsi="游明朝" w:cs="Times New Roman"/>
              </w:rPr>
            </w:pPr>
            <w:bookmarkStart w:id="51" w:name="_Ref78595898"/>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ins w:id="52" w:author="作成者">
              <w:r w:rsidR="006F236A">
                <w:rPr>
                  <w:rFonts w:asciiTheme="minorEastAsia" w:hAnsiTheme="minorEastAsia"/>
                  <w:noProof/>
                </w:rPr>
                <w:t>10</w:t>
              </w:r>
            </w:ins>
            <w:del w:id="53" w:author="作成者">
              <w:r w:rsidDel="006F236A">
                <w:rPr>
                  <w:rFonts w:asciiTheme="minorEastAsia" w:hAnsiTheme="minorEastAsia"/>
                  <w:noProof/>
                </w:rPr>
                <w:delText>6</w:delText>
              </w:r>
            </w:del>
            <w:r>
              <w:rPr>
                <w:rFonts w:asciiTheme="minorEastAsia" w:hAnsiTheme="minorEastAsia" w:hint="eastAsia"/>
                <w:noProof/>
              </w:rPr>
              <w:fldChar w:fldCharType="end"/>
            </w:r>
            <w:r>
              <w:rPr>
                <w:rFonts w:asciiTheme="minorEastAsia" w:hAnsiTheme="minorEastAsia" w:hint="eastAsia"/>
                <w:iCs/>
              </w:rPr>
              <w:t>)</w:t>
            </w:r>
            <w:bookmarkEnd w:id="51"/>
          </w:p>
        </w:tc>
      </w:tr>
    </w:tbl>
    <w:p w14:paraId="37E78D0E" w14:textId="3CD62DC0" w:rsidR="004E690B" w:rsidRDefault="004D451C" w:rsidP="004E690B">
      <w:pPr>
        <w:ind w:left="1418"/>
      </w:pPr>
      <w:r>
        <w:rPr>
          <w:rFonts w:hint="eastAsia"/>
        </w:rPr>
        <w:t>この指標はSN比と呼ばれ</w:t>
      </w:r>
      <w:r w:rsidR="00471CCB">
        <w:rPr>
          <w:rFonts w:hint="eastAsia"/>
        </w:rPr>
        <w:t>る</w:t>
      </w:r>
      <w:r>
        <w:rPr>
          <w:rFonts w:hint="eastAsia"/>
        </w:rPr>
        <w:t>．</w:t>
      </w:r>
      <w:r w:rsidR="00471CCB">
        <w:rPr>
          <w:rFonts w:hint="eastAsia"/>
        </w:rPr>
        <w:t>上述の通り，変数の数が大きい場合，</w:t>
      </w:r>
      <m:oMath>
        <m:r>
          <w:rPr>
            <w:rFonts w:ascii="Cambria Math" w:hAnsi="Cambria Math"/>
          </w:rPr>
          <m:t>a</m:t>
        </m:r>
        <m:d>
          <m:dPr>
            <m:ctrlPr>
              <w:rPr>
                <w:rFonts w:ascii="Cambria Math" w:hAnsi="Cambria Math"/>
                <w:i/>
              </w:rPr>
            </m:ctrlPr>
          </m:dPr>
          <m:e>
            <m:r>
              <m:rPr>
                <m:sty m:val="bi"/>
              </m:rPr>
              <w:rPr>
                <w:rFonts w:ascii="Cambria Math" w:hAnsi="Cambria Math"/>
              </w:rPr>
              <m:t>x</m:t>
            </m:r>
          </m:e>
        </m:d>
      </m:oMath>
      <w:r w:rsidR="00471CCB">
        <w:rPr>
          <w:rFonts w:hint="eastAsia"/>
        </w:rPr>
        <w:t>は期待値が</w:t>
      </w:r>
      <m:oMath>
        <m:r>
          <w:rPr>
            <w:rFonts w:ascii="Cambria Math" w:hAnsi="Cambria Math"/>
          </w:rPr>
          <m:t>M</m:t>
        </m:r>
      </m:oMath>
      <w:r w:rsidR="00471CCB">
        <w:rPr>
          <w:rFonts w:hint="eastAsia"/>
        </w:rPr>
        <w:t>のカイ2乗分布に従う．したがって，</w:t>
      </w:r>
      <w:r w:rsidR="00471CCB">
        <w:fldChar w:fldCharType="begin"/>
      </w:r>
      <w:r w:rsidR="00471CCB">
        <w:instrText xml:space="preserve"> </w:instrText>
      </w:r>
      <w:r w:rsidR="00471CCB">
        <w:rPr>
          <w:rFonts w:hint="eastAsia"/>
        </w:rPr>
        <w:instrText>REF _Ref78595898 \h</w:instrText>
      </w:r>
      <w:r w:rsidR="00471CCB">
        <w:instrText xml:space="preserve"> </w:instrText>
      </w:r>
      <w:r w:rsidR="00471CCB">
        <w:fldChar w:fldCharType="separate"/>
      </w:r>
      <w:ins w:id="54" w:author="作成者">
        <w:r w:rsidR="006F236A">
          <w:rPr>
            <w:rFonts w:asciiTheme="minorEastAsia" w:hAnsiTheme="minorEastAsia" w:hint="eastAsia"/>
            <w:iCs/>
          </w:rPr>
          <w:t>(</w:t>
        </w:r>
        <w:r w:rsidR="006F236A">
          <w:rPr>
            <w:rFonts w:asciiTheme="minorEastAsia" w:hAnsiTheme="minorEastAsia"/>
            <w:noProof/>
          </w:rPr>
          <w:t>10</w:t>
        </w:r>
        <w:r w:rsidR="006F236A">
          <w:rPr>
            <w:rFonts w:asciiTheme="minorEastAsia" w:hAnsiTheme="minorEastAsia" w:hint="eastAsia"/>
            <w:iCs/>
          </w:rPr>
          <w:t>)</w:t>
        </w:r>
      </w:ins>
      <w:del w:id="55" w:author="作成者">
        <w:r w:rsidR="00471CCB" w:rsidDel="006F236A">
          <w:rPr>
            <w:rFonts w:asciiTheme="minorEastAsia" w:hAnsiTheme="minorEastAsia" w:hint="eastAsia"/>
            <w:iCs/>
          </w:rPr>
          <w:delText>(</w:delText>
        </w:r>
        <w:r w:rsidR="00471CCB" w:rsidDel="006F236A">
          <w:rPr>
            <w:rFonts w:asciiTheme="minorEastAsia" w:hAnsiTheme="minorEastAsia"/>
            <w:noProof/>
          </w:rPr>
          <w:delText>6</w:delText>
        </w:r>
        <w:r w:rsidR="00471CCB" w:rsidDel="006F236A">
          <w:rPr>
            <w:rFonts w:asciiTheme="minorEastAsia" w:hAnsiTheme="minorEastAsia" w:hint="eastAsia"/>
            <w:iCs/>
          </w:rPr>
          <w:delText>)</w:delText>
        </w:r>
      </w:del>
      <w:r w:rsidR="00471CCB">
        <w:fldChar w:fldCharType="end"/>
      </w:r>
      <w:r w:rsidR="004E690B">
        <w:rPr>
          <w:rFonts w:hint="eastAsia"/>
        </w:rPr>
        <w:t>の分子の1は</w:t>
      </w:r>
      <m:oMath>
        <m:r>
          <w:rPr>
            <w:rFonts w:ascii="Cambria Math" w:hAnsi="Cambria Math"/>
          </w:rPr>
          <m:t>a</m:t>
        </m:r>
        <m:d>
          <m:dPr>
            <m:ctrlPr>
              <w:rPr>
                <w:rFonts w:ascii="Cambria Math" w:hAnsi="Cambria Math"/>
                <w:i/>
              </w:rPr>
            </m:ctrlPr>
          </m:dPr>
          <m:e>
            <m:r>
              <m:rPr>
                <m:sty m:val="bi"/>
              </m:rPr>
              <w:rPr>
                <w:rFonts w:ascii="Cambria Math" w:hAnsi="Cambria Math"/>
              </w:rPr>
              <m:t>x</m:t>
            </m:r>
          </m:e>
        </m:d>
        <m:r>
          <w:rPr>
            <w:rFonts w:ascii="Cambria Math" w:hAnsi="Cambria Math"/>
          </w:rPr>
          <m:t>/M</m:t>
        </m:r>
      </m:oMath>
      <w:r w:rsidR="004E690B">
        <w:rPr>
          <w:rFonts w:hint="eastAsia"/>
        </w:rPr>
        <w:t>の期待値を表すと考えることができる．SN比はこの1という値が正常値を表す基準値にとり，異常状態の1変数ああたりに異常度との比を計算していると考えられる．</w:t>
      </w:r>
    </w:p>
    <w:p w14:paraId="3EE988D6" w14:textId="5111940F" w:rsidR="004E690B" w:rsidRDefault="004E690B" w:rsidP="004E690B">
      <w:pPr>
        <w:ind w:left="1418" w:firstLineChars="100" w:firstLine="210"/>
      </w:pPr>
      <w:r>
        <w:rPr>
          <w:rFonts w:hint="eastAsia"/>
        </w:rPr>
        <w:t>例として，</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q</m:t>
            </m:r>
          </m:sub>
        </m:sSub>
        <m:r>
          <w:rPr>
            <w:rFonts w:ascii="Cambria Math" w:hAnsi="Cambria Math"/>
          </w:rPr>
          <m:t>=1</m:t>
        </m:r>
      </m:oMath>
      <w:r>
        <w:rPr>
          <w:rFonts w:hint="eastAsia"/>
        </w:rPr>
        <w:t>の場合を考える．</w:t>
      </w:r>
      <w:r w:rsidR="0062705D">
        <w:rPr>
          <w:rFonts w:hint="eastAsia"/>
        </w:rPr>
        <w:t>この時，第</w:t>
      </w:r>
      <m:oMath>
        <m:r>
          <w:rPr>
            <w:rFonts w:ascii="Cambria Math" w:hAnsi="Cambria Math"/>
          </w:rPr>
          <m:t>q</m:t>
        </m:r>
      </m:oMath>
      <w:r w:rsidR="0062705D">
        <w:rPr>
          <w:rFonts w:hint="eastAsia"/>
        </w:rPr>
        <w:t>変数が</w:t>
      </w:r>
      <m:oMath>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oMath>
      <w:r w:rsidR="0062705D">
        <w:rPr>
          <w:rFonts w:hint="eastAsia"/>
        </w:rPr>
        <w:t>内のデータの異常度に大きく寄与しているとすると，真数の値が小さくなるため，SN比の値は大きくなる．</w:t>
      </w:r>
      <w:r w:rsidR="00477664">
        <w:rPr>
          <w:rFonts w:hint="eastAsia"/>
        </w:rPr>
        <w:t>したがって，SN比が大きくなるほどその変数の寄与度が大きいと考えられる．</w:t>
      </w:r>
    </w:p>
    <w:p w14:paraId="0B334E13" w14:textId="55E1B90B" w:rsidR="00991F2B" w:rsidRPr="006C03B9" w:rsidRDefault="00991F2B" w:rsidP="00791060">
      <w:pPr>
        <w:rPr>
          <w:iCs/>
        </w:rPr>
      </w:pPr>
    </w:p>
    <w:bookmarkEnd w:id="3"/>
    <w:p w14:paraId="57303930" w14:textId="77777777" w:rsidR="007724A1" w:rsidRDefault="001A2415" w:rsidP="007724A1">
      <w:pPr>
        <w:pStyle w:val="a7"/>
        <w:numPr>
          <w:ilvl w:val="2"/>
          <w:numId w:val="1"/>
        </w:numPr>
        <w:ind w:leftChars="0"/>
      </w:pPr>
      <w:r>
        <w:rPr>
          <w:rFonts w:hint="eastAsia"/>
        </w:rPr>
        <w:t>非正規データ</w:t>
      </w:r>
      <w:r w:rsidR="007724A1">
        <w:rPr>
          <w:rFonts w:hint="eastAsia"/>
        </w:rPr>
        <w:t>を仮定する方法</w:t>
      </w:r>
    </w:p>
    <w:p w14:paraId="01A25F1C" w14:textId="0A844666" w:rsidR="00B34A3F" w:rsidRDefault="00A654FF" w:rsidP="00B34A3F">
      <w:pPr>
        <w:pStyle w:val="a7"/>
        <w:ind w:leftChars="0" w:left="1418" w:firstLineChars="100" w:firstLine="210"/>
      </w:pPr>
      <w:r>
        <w:rPr>
          <w:rFonts w:hint="eastAsia"/>
        </w:rPr>
        <w:t>前節ではデータが正規分布に従うという仮定の下での異常検知の方法を記載したが，本節ではデータが正規分布ではとらえきれない特徴を持つ場合の異常検知の方法とし</w:t>
      </w:r>
      <w:r w:rsidR="00B26165">
        <w:rPr>
          <w:rFonts w:hint="eastAsia"/>
        </w:rPr>
        <w:t>て近傍法やカーネル密度推定</w:t>
      </w:r>
      <w:r>
        <w:rPr>
          <w:rFonts w:hint="eastAsia"/>
        </w:rPr>
        <w:t>に基づく方法を記載する．</w:t>
      </w:r>
    </w:p>
    <w:p w14:paraId="0F8D7121" w14:textId="6911D961" w:rsidR="00B34A3F" w:rsidRDefault="00B34A3F" w:rsidP="00B34A3F">
      <w:pPr>
        <w:pStyle w:val="a7"/>
        <w:ind w:leftChars="0" w:left="1418" w:firstLineChars="100" w:firstLine="210"/>
      </w:pPr>
      <w:r>
        <w:rPr>
          <w:rFonts w:hint="eastAsia"/>
        </w:rPr>
        <w:t>近傍法では</w:t>
      </w:r>
      <w:r w:rsidR="00092523">
        <w:rPr>
          <w:rFonts w:hint="eastAsia"/>
        </w:rPr>
        <w:t>k近傍法と</w:t>
      </w:r>
      <m:oMath>
        <m:r>
          <w:rPr>
            <w:rFonts w:ascii="Cambria Math" w:hAnsi="Cambria Math"/>
          </w:rPr>
          <m:t>ε</m:t>
        </m:r>
      </m:oMath>
      <w:r w:rsidR="00092523">
        <w:rPr>
          <w:rFonts w:hint="eastAsia"/>
        </w:rPr>
        <w:t>近傍法の2種類が存在する．k近傍法はデータ点を中心とした球内のデータ数が基準値以下であれば異常なデータとみなし，</w:t>
      </w:r>
      <m:oMath>
        <m:r>
          <w:rPr>
            <w:rFonts w:ascii="Cambria Math" w:hAnsi="Cambria Math"/>
          </w:rPr>
          <m:t>ε</m:t>
        </m:r>
      </m:oMath>
      <w:r w:rsidR="00092523">
        <w:rPr>
          <w:rFonts w:hint="eastAsia"/>
        </w:rPr>
        <w:t>近傍法は他のデータ点までの距離が基準値よりも大きい場合に異常なデータとみなす手法である．</w:t>
      </w:r>
    </w:p>
    <w:p w14:paraId="1D46B189" w14:textId="3E768698" w:rsidR="00764C3E" w:rsidRDefault="00092523" w:rsidP="00764C3E">
      <w:pPr>
        <w:pStyle w:val="a7"/>
        <w:keepNext/>
        <w:ind w:leftChars="0" w:left="1418" w:firstLineChars="100" w:firstLine="210"/>
        <w:jc w:val="center"/>
      </w:pPr>
      <w:del w:id="56" w:author="作成者">
        <w:r w:rsidDel="00AC5A86">
          <w:rPr>
            <w:noProof/>
          </w:rPr>
          <w:drawing>
            <wp:inline distT="0" distB="0" distL="0" distR="0" wp14:anchorId="6267658D" wp14:editId="643D2BFE">
              <wp:extent cx="4451230" cy="1911659"/>
              <wp:effectExtent l="0" t="0" r="698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9493" cy="1940976"/>
                      </a:xfrm>
                      <a:prstGeom prst="rect">
                        <a:avLst/>
                      </a:prstGeom>
                      <a:noFill/>
                      <a:ln>
                        <a:noFill/>
                      </a:ln>
                    </pic:spPr>
                  </pic:pic>
                </a:graphicData>
              </a:graphic>
            </wp:inline>
          </w:drawing>
        </w:r>
      </w:del>
      <w:ins w:id="57" w:author="作成者">
        <w:r w:rsidR="00AC5A86">
          <w:rPr>
            <w:noProof/>
          </w:rPr>
          <w:drawing>
            <wp:inline distT="0" distB="0" distL="0" distR="0" wp14:anchorId="6B91185B" wp14:editId="71F22D7E">
              <wp:extent cx="4400439" cy="2004786"/>
              <wp:effectExtent l="0" t="0" r="63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7354" cy="2017048"/>
                      </a:xfrm>
                      <a:prstGeom prst="rect">
                        <a:avLst/>
                      </a:prstGeom>
                      <a:noFill/>
                      <a:ln>
                        <a:noFill/>
                      </a:ln>
                    </pic:spPr>
                  </pic:pic>
                </a:graphicData>
              </a:graphic>
            </wp:inline>
          </w:drawing>
        </w:r>
      </w:ins>
    </w:p>
    <w:p w14:paraId="597AEC6F" w14:textId="3E8607E3" w:rsidR="00092523" w:rsidRPr="00764C3E" w:rsidRDefault="00764C3E" w:rsidP="00764C3E">
      <w:pPr>
        <w:pStyle w:val="ae"/>
        <w:jc w:val="center"/>
        <w:rPr>
          <w:b w:val="0"/>
          <w:bCs w:val="0"/>
        </w:rPr>
      </w:pPr>
      <w:r w:rsidRPr="00764C3E">
        <w:rPr>
          <w:b w:val="0"/>
          <w:bCs w:val="0"/>
        </w:rPr>
        <w:t xml:space="preserve">図 </w:t>
      </w:r>
      <w:r w:rsidRPr="00764C3E">
        <w:rPr>
          <w:b w:val="0"/>
          <w:bCs w:val="0"/>
        </w:rPr>
        <w:fldChar w:fldCharType="begin"/>
      </w:r>
      <w:r w:rsidRPr="00764C3E">
        <w:rPr>
          <w:b w:val="0"/>
          <w:bCs w:val="0"/>
        </w:rPr>
        <w:instrText xml:space="preserve"> SEQ 図 \* ARABIC </w:instrText>
      </w:r>
      <w:r w:rsidRPr="00764C3E">
        <w:rPr>
          <w:b w:val="0"/>
          <w:bCs w:val="0"/>
        </w:rPr>
        <w:fldChar w:fldCharType="separate"/>
      </w:r>
      <w:ins w:id="58" w:author="作成者">
        <w:r w:rsidR="006F236A">
          <w:rPr>
            <w:b w:val="0"/>
            <w:bCs w:val="0"/>
            <w:noProof/>
          </w:rPr>
          <w:t>4</w:t>
        </w:r>
      </w:ins>
      <w:del w:id="59" w:author="作成者">
        <w:r w:rsidRPr="00764C3E" w:rsidDel="00AC5A86">
          <w:rPr>
            <w:b w:val="0"/>
            <w:bCs w:val="0"/>
            <w:noProof/>
          </w:rPr>
          <w:delText>3</w:delText>
        </w:r>
      </w:del>
      <w:r w:rsidRPr="00764C3E">
        <w:rPr>
          <w:b w:val="0"/>
          <w:bCs w:val="0"/>
        </w:rPr>
        <w:fldChar w:fldCharType="end"/>
      </w:r>
      <w:r w:rsidRPr="00764C3E">
        <w:rPr>
          <w:rFonts w:hint="eastAsia"/>
          <w:b w:val="0"/>
          <w:bCs w:val="0"/>
        </w:rPr>
        <w:t xml:space="preserve">　k近傍法と</w:t>
      </w:r>
      <m:oMath>
        <m:r>
          <m:rPr>
            <m:sty m:val="bi"/>
          </m:rPr>
          <w:rPr>
            <w:rFonts w:ascii="Cambria Math" w:hAnsi="Cambria Math"/>
          </w:rPr>
          <m:t>ε</m:t>
        </m:r>
      </m:oMath>
      <w:r w:rsidRPr="00764C3E">
        <w:rPr>
          <w:rFonts w:hint="eastAsia"/>
          <w:b w:val="0"/>
          <w:bCs w:val="0"/>
        </w:rPr>
        <w:t>近傍法のイメージ図</w:t>
      </w:r>
    </w:p>
    <w:p w14:paraId="73856189" w14:textId="546EDAEF" w:rsidR="00B26165" w:rsidRPr="00B26165" w:rsidRDefault="00AB2521" w:rsidP="00B26165">
      <w:pPr>
        <w:pStyle w:val="a7"/>
        <w:ind w:leftChars="0" w:left="1418" w:firstLineChars="100" w:firstLine="210"/>
      </w:pPr>
      <w:r>
        <w:rPr>
          <w:rFonts w:hint="eastAsia"/>
        </w:rPr>
        <w:t>以下では，</w:t>
      </w:r>
      <m:oMath>
        <m:r>
          <w:rPr>
            <w:rFonts w:ascii="Cambria Math" w:hAnsi="Cambria Math" w:hint="eastAsia"/>
          </w:rPr>
          <m:t>M</m:t>
        </m:r>
      </m:oMath>
      <w:r w:rsidR="00B26165">
        <w:rPr>
          <w:rFonts w:hint="eastAsia"/>
        </w:rPr>
        <w:t>次元データ</w:t>
      </w:r>
      <m:oMath>
        <m:r>
          <w:rPr>
            <w:rFonts w:ascii="Cambria Math" w:hAnsi="Cambria Math" w:hint="eastAsia"/>
          </w:rPr>
          <m:t>N</m:t>
        </m:r>
      </m:oMath>
      <w:r w:rsidR="00B26165">
        <w:rPr>
          <w:rFonts w:hint="eastAsia"/>
        </w:rPr>
        <w:t>個からなる</w:t>
      </w:r>
      <w:r>
        <w:rPr>
          <w:rFonts w:hint="eastAsia"/>
        </w:rPr>
        <w:t>武繁・中澤モデルの学習データを</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w:t>
      </w:r>
      <w:r w:rsidR="00B26165">
        <w:rPr>
          <w:rFonts w:hint="eastAsia"/>
        </w:rPr>
        <w:t>新たに観測した</w:t>
      </w:r>
      <w:r>
        <w:rPr>
          <w:rFonts w:hint="eastAsia"/>
        </w:rPr>
        <w:t>データ</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B26165">
        <w:rPr>
          <w:rFonts w:hint="eastAsia"/>
        </w:rPr>
        <w:t>の異常判定をする場合を考え</w:t>
      </w:r>
      <w:r>
        <w:rPr>
          <w:rFonts w:hint="eastAsia"/>
        </w:rPr>
        <w:t>る．なお，</w:t>
      </w:r>
      <m:oMath>
        <m:r>
          <m:rPr>
            <m:scr m:val="script"/>
          </m:rPr>
          <w:rPr>
            <w:rFonts w:ascii="Cambria Math" w:hAnsi="Cambria Math"/>
          </w:rPr>
          <m:t>D</m:t>
        </m:r>
      </m:oMath>
      <w:r w:rsidR="00B26165">
        <w:rPr>
          <w:rFonts w:hint="eastAsia"/>
        </w:rPr>
        <w:t>には異常標本が含まれていないか，含まれていたとしても圧倒的少数だと信じられるとする．</w:t>
      </w:r>
    </w:p>
    <w:p w14:paraId="7DE9631C" w14:textId="77777777" w:rsidR="00B26165" w:rsidRPr="00AB2521" w:rsidRDefault="00B26165" w:rsidP="00B26165">
      <w:pPr>
        <w:pStyle w:val="a7"/>
        <w:ind w:leftChars="0" w:left="1418" w:firstLineChars="100" w:firstLine="210"/>
      </w:pPr>
    </w:p>
    <w:p w14:paraId="1BCE60EC" w14:textId="3BD1F205" w:rsidR="00B34A3F" w:rsidRPr="00B34A3F" w:rsidRDefault="00B26165" w:rsidP="00B34A3F">
      <w:pPr>
        <w:pStyle w:val="a7"/>
        <w:numPr>
          <w:ilvl w:val="2"/>
          <w:numId w:val="11"/>
        </w:numPr>
        <w:ind w:leftChars="0" w:left="1843"/>
      </w:pPr>
      <w:r>
        <w:rPr>
          <w:rFonts w:hint="eastAsia"/>
        </w:rPr>
        <w:t>近傍法</w:t>
      </w:r>
    </w:p>
    <w:p w14:paraId="61E09A2E" w14:textId="79BEA4B5" w:rsidR="00B26165" w:rsidRDefault="00966230" w:rsidP="00B26165">
      <w:pPr>
        <w:pStyle w:val="a7"/>
        <w:ind w:leftChars="0" w:left="1843" w:firstLineChars="100" w:firstLine="206"/>
      </w:pP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8D1830" w:rsidRPr="008D1830">
        <w:rPr>
          <w:rFonts w:hint="eastAsia"/>
        </w:rPr>
        <w:t>を</w:t>
      </w:r>
      <w:r w:rsidR="008D1830">
        <w:rPr>
          <w:rFonts w:hint="eastAsia"/>
        </w:rPr>
        <w:t>中心とした</w:t>
      </w:r>
      <m:oMath>
        <m:r>
          <w:rPr>
            <w:rFonts w:ascii="Cambria Math" w:hAnsi="Cambria Math" w:hint="eastAsia"/>
          </w:rPr>
          <m:t>M</m:t>
        </m:r>
      </m:oMath>
      <w:r w:rsidR="005B2CF2">
        <w:rPr>
          <w:rFonts w:hint="eastAsia"/>
        </w:rPr>
        <w:t>次元の球を考える．この時，二つの</w:t>
      </w:r>
      <w:r w:rsidR="00AB2521">
        <w:rPr>
          <w:rFonts w:hint="eastAsia"/>
        </w:rPr>
        <w:t>近傍法による</w:t>
      </w:r>
      <w:r w:rsidR="005B2CF2">
        <w:rPr>
          <w:rFonts w:hint="eastAsia"/>
        </w:rPr>
        <w:t>異常判定</w:t>
      </w:r>
      <w:r w:rsidR="00AB2521">
        <w:rPr>
          <w:rFonts w:hint="eastAsia"/>
        </w:rPr>
        <w:t>の手順は以下の通りである</w:t>
      </w:r>
      <w:r w:rsidR="005B2CF2">
        <w:rPr>
          <w:rFonts w:hint="eastAsia"/>
        </w:rPr>
        <w:t>．</w:t>
      </w:r>
    </w:p>
    <w:p w14:paraId="2861006C" w14:textId="5CB3034F" w:rsidR="00A24718" w:rsidRDefault="00A24718" w:rsidP="005B2CF2">
      <w:pPr>
        <w:pStyle w:val="a7"/>
        <w:numPr>
          <w:ilvl w:val="0"/>
          <w:numId w:val="14"/>
        </w:numPr>
        <w:ind w:leftChars="0"/>
      </w:pPr>
      <m:oMath>
        <m:r>
          <w:rPr>
            <w:rFonts w:ascii="Cambria Math" w:hAnsi="Cambria Math"/>
          </w:rPr>
          <m:t>k</m:t>
        </m:r>
      </m:oMath>
      <w:r>
        <w:rPr>
          <w:rFonts w:hint="eastAsia"/>
        </w:rPr>
        <w:t>近傍法</w:t>
      </w:r>
    </w:p>
    <w:p w14:paraId="64A5C628" w14:textId="6BD314DF" w:rsidR="00A24718" w:rsidRDefault="00A24718" w:rsidP="00AB2521">
      <w:pPr>
        <w:pStyle w:val="a7"/>
        <w:numPr>
          <w:ilvl w:val="0"/>
          <w:numId w:val="16"/>
        </w:numPr>
        <w:ind w:leftChars="0" w:left="3119"/>
      </w:pPr>
      <w:r>
        <w:rPr>
          <w:rFonts w:hint="eastAsia"/>
        </w:rPr>
        <w:t>なんらかの方法で半径</w:t>
      </w:r>
      <m:oMath>
        <m:r>
          <w:rPr>
            <w:rFonts w:ascii="Cambria Math" w:hAnsi="Cambria Math"/>
          </w:rPr>
          <m:t>ϵ</m:t>
        </m:r>
      </m:oMath>
      <w:r>
        <w:rPr>
          <w:rFonts w:hint="eastAsia"/>
        </w:rPr>
        <w:t>と近傍数の閾値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Pr>
          <w:rFonts w:hint="eastAsia"/>
        </w:rPr>
        <w:t>を決める．</w:t>
      </w:r>
    </w:p>
    <w:p w14:paraId="1188951B" w14:textId="009AE8E9" w:rsidR="00A24718" w:rsidRPr="00A24718" w:rsidRDefault="00A24718" w:rsidP="0054420B">
      <w:pPr>
        <w:pStyle w:val="a7"/>
        <w:numPr>
          <w:ilvl w:val="0"/>
          <w:numId w:val="16"/>
        </w:numPr>
        <w:ind w:leftChars="0" w:left="3119"/>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に対して，半径</w:t>
      </w:r>
      <m:oMath>
        <m:r>
          <w:rPr>
            <w:rFonts w:ascii="Cambria Math" w:hAnsi="Cambria Math"/>
          </w:rPr>
          <m:t>ϵ</m:t>
        </m:r>
      </m:oMath>
      <w:r>
        <w:rPr>
          <w:rFonts w:hint="eastAsia"/>
        </w:rPr>
        <w:t>の範囲に入</w:t>
      </w:r>
      <w:r w:rsidR="009E5DD6">
        <w:rPr>
          <w:rFonts w:hint="eastAsia"/>
        </w:rPr>
        <w:t>る</w:t>
      </w:r>
      <w:r w:rsidR="0054420B">
        <w:rPr>
          <w:rFonts w:hint="eastAsia"/>
        </w:rPr>
        <w:t>データの数が閾値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sidR="0054420B">
        <w:rPr>
          <w:rFonts w:hint="eastAsia"/>
        </w:rPr>
        <w:t>を下回れば</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54420B">
        <w:rPr>
          <w:rFonts w:hint="eastAsia"/>
        </w:rPr>
        <w:t>は</w:t>
      </w:r>
      <w:r w:rsidR="00687A7B">
        <w:rPr>
          <w:rFonts w:hint="eastAsia"/>
        </w:rPr>
        <w:t>異常あるとみなし，パラメータを更新する．</w:t>
      </w:r>
    </w:p>
    <w:p w14:paraId="30D98026" w14:textId="73AF458D" w:rsidR="00A24718" w:rsidRPr="00A24718" w:rsidRDefault="00A24718" w:rsidP="00A24718">
      <w:pPr>
        <w:pStyle w:val="a7"/>
        <w:numPr>
          <w:ilvl w:val="0"/>
          <w:numId w:val="14"/>
        </w:numPr>
        <w:ind w:leftChars="0"/>
      </w:pPr>
      <m:oMath>
        <m:r>
          <w:rPr>
            <w:rFonts w:ascii="Cambria Math" w:hAnsi="Cambria Math"/>
          </w:rPr>
          <w:lastRenderedPageBreak/>
          <m:t>ϵ</m:t>
        </m:r>
      </m:oMath>
      <w:r>
        <w:rPr>
          <w:rFonts w:hint="eastAsia"/>
        </w:rPr>
        <w:t>近傍法</w:t>
      </w:r>
    </w:p>
    <w:p w14:paraId="0A334F1B" w14:textId="31CCE311" w:rsidR="00A24718" w:rsidRDefault="0081222E" w:rsidP="0081222E">
      <w:pPr>
        <w:pStyle w:val="a7"/>
        <w:numPr>
          <w:ilvl w:val="0"/>
          <w:numId w:val="17"/>
        </w:numPr>
        <w:ind w:leftChars="0" w:left="3119"/>
      </w:pPr>
      <w:r>
        <w:rPr>
          <w:rFonts w:hint="eastAsia"/>
        </w:rPr>
        <w:t>なんらかの手法で近傍数</w:t>
      </w:r>
      <m:oMath>
        <m:r>
          <w:rPr>
            <w:rFonts w:ascii="Cambria Math" w:hAnsi="Cambria Math"/>
          </w:rPr>
          <m:t>k</m:t>
        </m:r>
      </m:oMath>
      <w:r>
        <w:rPr>
          <w:rFonts w:hint="eastAsia"/>
        </w:rPr>
        <w:t>と半径の閾値</w:t>
      </w:r>
      <m:oMath>
        <m:sSub>
          <m:sSubPr>
            <m:ctrlPr>
              <w:rPr>
                <w:rFonts w:ascii="Cambria Math" w:hAnsi="Cambria Math"/>
                <w:i/>
              </w:rPr>
            </m:ctrlPr>
          </m:sSubPr>
          <m:e>
            <m:r>
              <w:rPr>
                <w:rFonts w:ascii="Cambria Math" w:hAnsi="Cambria Math"/>
              </w:rPr>
              <m:t>ε</m:t>
            </m:r>
          </m:e>
          <m:sub>
            <m:r>
              <w:rPr>
                <w:rFonts w:ascii="Cambria Math" w:hAnsi="Cambria Math"/>
              </w:rPr>
              <m:t>th</m:t>
            </m:r>
          </m:sub>
        </m:sSub>
      </m:oMath>
      <w:r>
        <w:rPr>
          <w:rFonts w:hint="eastAsia"/>
        </w:rPr>
        <w:t>を決める．</w:t>
      </w:r>
      <w:r w:rsidDel="0081222E">
        <w:rPr>
          <w:rFonts w:hint="eastAsia"/>
        </w:rPr>
        <w:t xml:space="preserve"> </w:t>
      </w:r>
    </w:p>
    <w:p w14:paraId="6177DFE6" w14:textId="4CD935A8" w:rsidR="00817C8E" w:rsidRDefault="0081222E" w:rsidP="00AA520A">
      <w:pPr>
        <w:pStyle w:val="a7"/>
        <w:numPr>
          <w:ilvl w:val="0"/>
          <w:numId w:val="17"/>
        </w:numPr>
        <w:ind w:leftChars="0" w:left="3119"/>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w:t>
      </w:r>
      <m:oMath>
        <m:r>
          <w:rPr>
            <w:rFonts w:ascii="Cambria Math" w:hAnsi="Cambria Math"/>
          </w:rPr>
          <m:t>k</m:t>
        </m:r>
      </m:oMath>
      <w:r>
        <w:rPr>
          <w:rFonts w:hint="eastAsia"/>
        </w:rPr>
        <w:t>個のデータを球内に含むような最小の半径</w:t>
      </w:r>
      <m:oMath>
        <m:r>
          <w:rPr>
            <w:rFonts w:ascii="Cambria Math" w:hAnsi="Cambria Math"/>
          </w:rPr>
          <m:t>ϵ</m:t>
        </m:r>
      </m:oMath>
      <w:r>
        <w:rPr>
          <w:rFonts w:hint="eastAsia"/>
        </w:rPr>
        <w:t>が閾値</w:t>
      </w:r>
      <m:oMath>
        <m:sSub>
          <m:sSubPr>
            <m:ctrlPr>
              <w:rPr>
                <w:rFonts w:ascii="Cambria Math" w:hAnsi="Cambria Math"/>
                <w:i/>
              </w:rPr>
            </m:ctrlPr>
          </m:sSubPr>
          <m:e>
            <m:r>
              <w:rPr>
                <w:rFonts w:ascii="Cambria Math" w:hAnsi="Cambria Math"/>
              </w:rPr>
              <m:t>ε</m:t>
            </m:r>
          </m:e>
          <m:sub>
            <m:r>
              <w:rPr>
                <w:rFonts w:ascii="Cambria Math" w:hAnsi="Cambria Math"/>
              </w:rPr>
              <m:t>th</m:t>
            </m:r>
          </m:sub>
        </m:sSub>
      </m:oMath>
      <w:r w:rsidR="00AA520A">
        <w:rPr>
          <w:rFonts w:hint="eastAsia"/>
        </w:rPr>
        <w:t>を上回れば</w:t>
      </w:r>
      <w:r>
        <w:rPr>
          <w:rFonts w:hint="eastAsia"/>
        </w:rPr>
        <w:t>，</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は異常あるとみなし，パラメータを更新する．</w:t>
      </w:r>
    </w:p>
    <w:p w14:paraId="47DDC3E8" w14:textId="53635C8F" w:rsidR="00A24718" w:rsidRDefault="005D1EE7" w:rsidP="005D1EE7">
      <w:pPr>
        <w:ind w:leftChars="877" w:left="1842"/>
        <w:rPr>
          <w:ins w:id="60" w:author="作成者"/>
        </w:rPr>
      </w:pPr>
      <w:r>
        <w:rPr>
          <w:rFonts w:hint="eastAsia"/>
        </w:rPr>
        <w:t>時系列データからの異常パターンの検出においては</w:t>
      </w:r>
      <m:oMath>
        <m:r>
          <w:rPr>
            <w:rFonts w:ascii="Cambria Math" w:hAnsi="Cambria Math"/>
          </w:rPr>
          <m:t>k</m:t>
        </m:r>
      </m:oMath>
      <w:r>
        <w:rPr>
          <w:rFonts w:hint="eastAsia"/>
        </w:rPr>
        <w:t>近傍法が主たる手法として使われる．また，特に高次元の場合にはデータセットが分布する全領域に妥当な</w:t>
      </w:r>
      <m:oMath>
        <m:r>
          <w:rPr>
            <w:rFonts w:ascii="Cambria Math" w:hAnsi="Cambria Math"/>
          </w:rPr>
          <m:t>ϵ</m:t>
        </m:r>
      </m:oMath>
      <w:r>
        <w:rPr>
          <w:rFonts w:hint="eastAsia"/>
        </w:rPr>
        <w:t>や</w:t>
      </w:r>
      <m:oMath>
        <m:r>
          <w:rPr>
            <w:rFonts w:ascii="Cambria Math" w:hAnsi="Cambria Math"/>
          </w:rPr>
          <m:t>k</m:t>
        </m:r>
      </m:oMath>
      <w:r>
        <w:rPr>
          <w:rFonts w:hint="eastAsia"/>
        </w:rPr>
        <w:t>を決めるのは簡単ではなく，この点が実用上の困難となりうる．</w:t>
      </w:r>
    </w:p>
    <w:p w14:paraId="25E2C95F" w14:textId="058CDBF0" w:rsidR="00002D66" w:rsidRPr="005B2CF2" w:rsidRDefault="00002D66" w:rsidP="00002D66">
      <w:pPr>
        <w:ind w:leftChars="877" w:left="1842" w:firstLineChars="100" w:firstLine="210"/>
      </w:pPr>
      <w:ins w:id="61" w:author="作成者">
        <w:r>
          <w:rPr>
            <w:rFonts w:hint="eastAsia"/>
          </w:rPr>
          <w:t>使用する距離としては</w:t>
        </w:r>
        <w:r w:rsidR="00CE0A3C">
          <w:rPr>
            <w:rFonts w:hint="eastAsia"/>
          </w:rPr>
          <w:t>，ユークリッド距離のほかに</w:t>
        </w:r>
        <w:r w:rsidR="006F236A">
          <w:rPr>
            <w:rFonts w:hint="eastAsia"/>
          </w:rPr>
          <w:t>マハラノビス</w:t>
        </w:r>
        <w:r w:rsidR="00CE0A3C">
          <w:rPr>
            <w:rFonts w:hint="eastAsia"/>
          </w:rPr>
          <w:t>距離が使われる．</w:t>
        </w:r>
      </w:ins>
    </w:p>
    <w:p w14:paraId="1BF39193" w14:textId="46A5B2B8" w:rsidR="00B26165" w:rsidRDefault="00230E0A" w:rsidP="00B26165">
      <w:pPr>
        <w:pStyle w:val="a7"/>
        <w:ind w:leftChars="0" w:left="1843" w:firstLineChars="100" w:firstLine="210"/>
      </w:pPr>
      <w:r>
        <w:tab/>
      </w:r>
    </w:p>
    <w:p w14:paraId="2EBC2916" w14:textId="637FD4CB" w:rsidR="00B26165" w:rsidRDefault="00B26165" w:rsidP="00B26165">
      <w:pPr>
        <w:pStyle w:val="a7"/>
        <w:numPr>
          <w:ilvl w:val="2"/>
          <w:numId w:val="11"/>
        </w:numPr>
        <w:ind w:leftChars="0" w:left="1843"/>
      </w:pPr>
      <w:r>
        <w:rPr>
          <w:rFonts w:hint="eastAsia"/>
        </w:rPr>
        <w:t>カーネル密度推定</w:t>
      </w:r>
      <w:r w:rsidR="005D1EE7">
        <w:rPr>
          <w:rFonts w:hint="eastAsia"/>
        </w:rPr>
        <w:t>法</w:t>
      </w:r>
    </w:p>
    <w:p w14:paraId="6EA43BAE" w14:textId="1C2EE461" w:rsidR="005D1EE7" w:rsidRDefault="005D1EE7" w:rsidP="005D1EE7">
      <w:pPr>
        <w:pStyle w:val="a7"/>
        <w:ind w:leftChars="0" w:left="1843" w:firstLineChars="100" w:firstLine="210"/>
      </w:pPr>
      <w:r>
        <w:rPr>
          <w:rFonts w:hint="eastAsia"/>
        </w:rPr>
        <w:t>カーネル密度推定法は</w:t>
      </w:r>
      <m:oMath>
        <m:r>
          <w:rPr>
            <w:rFonts w:ascii="Cambria Math" w:hAnsi="Cambria Math"/>
          </w:rPr>
          <m:t>k</m:t>
        </m:r>
      </m:oMath>
      <w:r>
        <w:rPr>
          <w:rFonts w:hint="eastAsia"/>
        </w:rPr>
        <w:t>近傍法において，近傍に入るか否かという2値ではなく，着目する点からの距離に応じた判断に緩和することで使い勝手を向上させた手法である．</w:t>
      </w:r>
    </w:p>
    <w:p w14:paraId="68F845BA" w14:textId="10D0DCFE" w:rsidR="00DF3DAB" w:rsidRDefault="00DF3DAB" w:rsidP="00DF3DAB">
      <w:pPr>
        <w:pStyle w:val="a7"/>
        <w:ind w:leftChars="0" w:left="1843" w:firstLineChars="100" w:firstLine="210"/>
      </w:pPr>
      <w:r>
        <w:rPr>
          <w:rFonts w:hint="eastAsia"/>
        </w:rPr>
        <w:t>まず初めに，観測値</w:t>
      </w:r>
      <m:oMath>
        <m:r>
          <m:rPr>
            <m:sty m:val="bi"/>
          </m:rPr>
          <w:rPr>
            <w:rFonts w:ascii="Cambria Math" w:hAnsi="Cambria Math"/>
          </w:rPr>
          <m:t>x</m:t>
        </m:r>
      </m:oMath>
      <w:r>
        <w:rPr>
          <w:rFonts w:hint="eastAsia"/>
        </w:rPr>
        <w:t>と</w:t>
      </w:r>
      <m:oMath>
        <m:r>
          <m:rPr>
            <m:scr m:val="script"/>
          </m:rPr>
          <w:rPr>
            <w:rFonts w:ascii="Cambria Math" w:hAnsi="Cambria Math"/>
          </w:rPr>
          <m:t>D</m:t>
        </m:r>
      </m:oMath>
      <w:r>
        <w:rPr>
          <w:rFonts w:hint="eastAsia"/>
        </w:rPr>
        <w:t>に含まれる観測値</w:t>
      </w:r>
      <m:oMath>
        <m:sSup>
          <m:sSupPr>
            <m:ctrlPr>
              <w:rPr>
                <w:rFonts w:ascii="Cambria Math" w:hAnsi="Cambria Math"/>
                <w:b/>
                <w:bCs/>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oMath>
      <w:r w:rsidRPr="00DF3DAB">
        <w:rPr>
          <w:rFonts w:hint="eastAsia"/>
        </w:rPr>
        <w:t>との</w:t>
      </w:r>
      <w:r>
        <w:rPr>
          <w:rFonts w:hint="eastAsia"/>
        </w:rPr>
        <w:t>間の類似度Ｋを導入し，</w:t>
      </w:r>
      <m:oMath>
        <m:r>
          <m:rPr>
            <m:sty m:val="bi"/>
          </m:rPr>
          <w:rPr>
            <w:rFonts w:ascii="Cambria Math" w:hAnsi="Cambria Math"/>
          </w:rPr>
          <m:t>x</m:t>
        </m:r>
      </m:oMath>
      <w:r>
        <w:rPr>
          <w:rFonts w:hint="eastAsia"/>
        </w:rPr>
        <w:t>の確率密度を以下のようにモデル化する．</w:t>
      </w:r>
    </w:p>
    <w:tbl>
      <w:tblPr>
        <w:tblStyle w:val="af"/>
        <w:tblW w:w="8912" w:type="dxa"/>
        <w:tblInd w:w="1856" w:type="dxa"/>
        <w:tblLook w:val="04A0" w:firstRow="1" w:lastRow="0" w:firstColumn="1" w:lastColumn="0" w:noHBand="0" w:noVBand="1"/>
      </w:tblPr>
      <w:tblGrid>
        <w:gridCol w:w="8062"/>
        <w:gridCol w:w="850"/>
      </w:tblGrid>
      <w:tr w:rsidR="00DF3DAB" w14:paraId="4AA9DBD8"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95A0A7" w14:textId="442E91AE" w:rsidR="00DF3DAB" w:rsidRPr="006F323B" w:rsidRDefault="00DF3DAB" w:rsidP="00DF3DAB">
            <w:pPr>
              <w:pStyle w:val="a7"/>
              <w:ind w:leftChars="0" w:left="1843" w:firstLineChars="100" w:firstLine="21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40E54E" w14:textId="3F64BA29" w:rsidR="00DF3DAB" w:rsidRDefault="00DF3DAB" w:rsidP="006A0BB9">
            <w:pPr>
              <w:pStyle w:val="a7"/>
              <w:ind w:leftChars="0" w:left="0"/>
              <w:rPr>
                <w:rFonts w:ascii="游明朝" w:eastAsia="游明朝" w:hAnsi="游明朝" w:cs="Times New Roman"/>
              </w:rPr>
            </w:pPr>
            <w:bookmarkStart w:id="62" w:name="_Ref79999537"/>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ins w:id="63" w:author="作成者">
              <w:r w:rsidR="006F236A">
                <w:rPr>
                  <w:rFonts w:asciiTheme="minorEastAsia" w:hAnsiTheme="minorEastAsia"/>
                  <w:noProof/>
                </w:rPr>
                <w:t>11</w:t>
              </w:r>
            </w:ins>
            <w:del w:id="64" w:author="作成者">
              <w:r w:rsidDel="006F236A">
                <w:rPr>
                  <w:rFonts w:asciiTheme="minorEastAsia" w:hAnsiTheme="minorEastAsia"/>
                  <w:noProof/>
                </w:rPr>
                <w:delText>7</w:delText>
              </w:r>
            </w:del>
            <w:r>
              <w:rPr>
                <w:rFonts w:asciiTheme="minorEastAsia" w:hAnsiTheme="minorEastAsia" w:hint="eastAsia"/>
                <w:noProof/>
              </w:rPr>
              <w:fldChar w:fldCharType="end"/>
            </w:r>
            <w:r>
              <w:rPr>
                <w:rFonts w:asciiTheme="minorEastAsia" w:hAnsiTheme="minorEastAsia" w:hint="eastAsia"/>
                <w:iCs/>
              </w:rPr>
              <w:t>)</w:t>
            </w:r>
            <w:bookmarkEnd w:id="62"/>
          </w:p>
        </w:tc>
      </w:tr>
    </w:tbl>
    <w:p w14:paraId="4611D24A" w14:textId="6324699B" w:rsidR="00FA094E" w:rsidRPr="006D0333" w:rsidRDefault="0038020F" w:rsidP="006D0333">
      <w:pPr>
        <w:pStyle w:val="a7"/>
        <w:ind w:leftChars="0" w:left="1843" w:firstLineChars="100" w:firstLine="210"/>
      </w:pPr>
      <w:r>
        <w:rPr>
          <w:rFonts w:hint="eastAsia"/>
        </w:rPr>
        <w:t>ここで，</w:t>
      </w:r>
      <m:oMath>
        <m:r>
          <w:rPr>
            <w:rFonts w:ascii="Cambria Math" w:hAnsi="Cambria Math"/>
          </w:rPr>
          <m:t>H</m:t>
        </m:r>
      </m:oMath>
      <w:r>
        <w:rPr>
          <w:rFonts w:hint="eastAsia"/>
        </w:rPr>
        <w:t>は類似度の到達距離を表すパラメータである．</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00A14C58">
        <w:rPr>
          <w:rFonts w:hint="eastAsia"/>
        </w:rPr>
        <w:t>は</w:t>
      </w:r>
      <m:oMath>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oMath>
      <w:r w:rsidR="00A14C58">
        <w:rPr>
          <w:rFonts w:hint="eastAsia"/>
        </w:rPr>
        <w:t>を中心としてその周りの点</w:t>
      </w:r>
      <m:oMath>
        <m:r>
          <m:rPr>
            <m:sty m:val="bi"/>
          </m:rPr>
          <w:rPr>
            <w:rFonts w:ascii="Cambria Math" w:hAnsi="Cambria Math"/>
          </w:rPr>
          <m:t>x</m:t>
        </m:r>
      </m:oMath>
      <w:r w:rsidR="00A14C58">
        <w:rPr>
          <w:rFonts w:hint="eastAsia"/>
        </w:rPr>
        <w:t>にどれだけ影響を与えるかを表しており，一般に核関数またはカーネル関数と呼ばれる．</w:t>
      </w:r>
    </w:p>
    <w:p w14:paraId="0DAC2BB3" w14:textId="67A2DDFF" w:rsidR="006D0333" w:rsidRDefault="006D0333" w:rsidP="006D0333">
      <w:pPr>
        <w:pStyle w:val="a7"/>
        <w:ind w:leftChars="0" w:left="1843" w:firstLineChars="100" w:firstLine="210"/>
      </w:pPr>
      <w:r>
        <w:rPr>
          <w:rFonts w:hint="eastAsia"/>
        </w:rPr>
        <w:t>カーネル密度推定による異常検知では，まず初めに</w:t>
      </w:r>
      <m:oMath>
        <m:r>
          <w:rPr>
            <w:rFonts w:ascii="Cambria Math" w:hAnsi="Cambria Math" w:hint="eastAsia"/>
          </w:rPr>
          <m:t>H</m:t>
        </m:r>
      </m:oMath>
      <w:r>
        <w:rPr>
          <w:rFonts w:hint="eastAsia"/>
        </w:rPr>
        <w:t>の推計を行う．</w:t>
      </w:r>
      <w:r w:rsidR="00697DDD">
        <w:rPr>
          <w:rFonts w:hint="eastAsia"/>
        </w:rPr>
        <w:t>基本的な手法としては以下の積分二乗誤差を最小化するように決める方法である．</w:t>
      </w:r>
    </w:p>
    <w:tbl>
      <w:tblPr>
        <w:tblStyle w:val="af"/>
        <w:tblW w:w="8912" w:type="dxa"/>
        <w:tblInd w:w="1856" w:type="dxa"/>
        <w:tblLook w:val="04A0" w:firstRow="1" w:lastRow="0" w:firstColumn="1" w:lastColumn="0" w:noHBand="0" w:noVBand="1"/>
      </w:tblPr>
      <w:tblGrid>
        <w:gridCol w:w="8062"/>
        <w:gridCol w:w="850"/>
      </w:tblGrid>
      <w:tr w:rsidR="00D6464A" w14:paraId="736D6B79"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0CC5DBA" w14:textId="18116C9B" w:rsidR="00D6464A" w:rsidRPr="00235DB1" w:rsidRDefault="00D6464A" w:rsidP="006A0BB9">
            <w:pPr>
              <w:pStyle w:val="a7"/>
              <w:ind w:leftChars="0" w:left="1843" w:firstLineChars="100" w:firstLine="210"/>
              <w:rPr>
                <w:iCs/>
              </w:rPr>
            </w:pPr>
            <m:oMathPara>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r>
                  <w:rPr>
                    <w:rFonts w:ascii="Cambria Math" w:hAnsi="Cambria Math"/>
                  </w:rPr>
                  <m:t>=</m:t>
                </m:r>
                <m:nary>
                  <m:naryP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 xml:space="preserve"> d</m:t>
                    </m:r>
                    <m:r>
                      <m:rPr>
                        <m:sty m:val="bi"/>
                      </m:rPr>
                      <w:rPr>
                        <w:rFonts w:ascii="Cambria Math" w:hAnsi="Cambria Math"/>
                      </w:rPr>
                      <m:t>x</m:t>
                    </m:r>
                  </m:e>
                </m:nary>
              </m:oMath>
            </m:oMathPara>
          </w:p>
          <w:p w14:paraId="535AD517" w14:textId="77777777" w:rsidR="00235DB1" w:rsidRDefault="00235DB1" w:rsidP="00235DB1">
            <w:pPr>
              <w:rPr>
                <w:iCs/>
              </w:rPr>
            </w:pPr>
          </w:p>
          <w:p w14:paraId="6629A239" w14:textId="3D5553D7" w:rsidR="00235DB1" w:rsidRPr="00235DB1" w:rsidRDefault="00966230" w:rsidP="00235DB1">
            <w:pPr>
              <w:rPr>
                <w:iCs/>
              </w:rPr>
            </w:pP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oMath>
            <w:r w:rsidR="00235DB1">
              <w:tab/>
              <w:t>:</w:t>
            </w:r>
            <w:r w:rsidR="00235DB1">
              <w:rPr>
                <w:rFonts w:hint="eastAsia"/>
              </w:rPr>
              <w:t>真の確率密度</w:t>
            </w:r>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41552C" w14:textId="61DA3D0F" w:rsidR="00D6464A" w:rsidRDefault="00D6464A" w:rsidP="006A0BB9">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ins w:id="65" w:author="作成者">
              <w:r w:rsidR="006F236A">
                <w:rPr>
                  <w:rFonts w:asciiTheme="minorEastAsia" w:hAnsiTheme="minorEastAsia"/>
                  <w:noProof/>
                </w:rPr>
                <w:t>12</w:t>
              </w:r>
            </w:ins>
            <w:del w:id="66" w:author="作成者">
              <w:r w:rsidDel="006F236A">
                <w:rPr>
                  <w:rFonts w:asciiTheme="minorEastAsia" w:hAnsiTheme="minorEastAsia"/>
                  <w:noProof/>
                </w:rPr>
                <w:delText>7</w:delText>
              </w:r>
            </w:del>
            <w:r>
              <w:rPr>
                <w:rFonts w:asciiTheme="minorEastAsia" w:hAnsiTheme="minorEastAsia" w:hint="eastAsia"/>
                <w:noProof/>
              </w:rPr>
              <w:fldChar w:fldCharType="end"/>
            </w:r>
            <w:r>
              <w:rPr>
                <w:rFonts w:asciiTheme="minorEastAsia" w:hAnsiTheme="minorEastAsia" w:hint="eastAsia"/>
                <w:iCs/>
              </w:rPr>
              <w:t>)</w:t>
            </w:r>
          </w:p>
        </w:tc>
      </w:tr>
    </w:tbl>
    <w:p w14:paraId="4AD33D95" w14:textId="3041D877" w:rsidR="00497071" w:rsidRDefault="00235DB1" w:rsidP="00235DB1">
      <w:pPr>
        <w:pStyle w:val="a7"/>
        <w:ind w:leftChars="0" w:left="1843"/>
        <w:rPr>
          <w:ins w:id="67" w:author="作成者"/>
        </w:rPr>
      </w:pPr>
      <w:r>
        <w:rPr>
          <w:rFonts w:hint="eastAsia"/>
        </w:rPr>
        <w:t>真の確率密度は実際には未知なので何らかの形で近似する必要がある．</w:t>
      </w:r>
      <w:ins w:id="68" w:author="作成者">
        <w:r w:rsidR="004E0219">
          <w:rPr>
            <w:rFonts w:hint="eastAsia"/>
          </w:rPr>
          <w:t>通常は以下のように近似することが多い．</w:t>
        </w:r>
      </w:ins>
    </w:p>
    <w:tbl>
      <w:tblPr>
        <w:tblStyle w:val="af"/>
        <w:tblW w:w="8912" w:type="dxa"/>
        <w:tblInd w:w="1856" w:type="dxa"/>
        <w:tblLook w:val="04A0" w:firstRow="1" w:lastRow="0" w:firstColumn="1" w:lastColumn="0" w:noHBand="0" w:noVBand="1"/>
      </w:tblPr>
      <w:tblGrid>
        <w:gridCol w:w="8062"/>
        <w:gridCol w:w="850"/>
      </w:tblGrid>
      <w:tr w:rsidR="004E0219" w14:paraId="0C467BCE" w14:textId="77777777" w:rsidTr="007C1597">
        <w:trPr>
          <w:ins w:id="69" w:author="作成者"/>
        </w:trPr>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EEDF4B" w14:textId="7606E069" w:rsidR="004E0219" w:rsidRPr="004E0219" w:rsidRDefault="004E0219" w:rsidP="007C1597">
            <w:pPr>
              <w:pStyle w:val="a7"/>
              <w:ind w:leftChars="0" w:left="1843" w:firstLineChars="100" w:firstLine="210"/>
              <w:rPr>
                <w:ins w:id="70" w:author="作成者"/>
                <w:i/>
                <w:iCs/>
              </w:rPr>
            </w:pPr>
            <m:oMathPara>
              <m:oMath>
                <m:r>
                  <w:ins w:id="71" w:author="作成者">
                    <w:rPr>
                      <w:rFonts w:ascii="Cambria Math" w:hAnsi="Cambria Math" w:hint="eastAsia"/>
                    </w:rPr>
                    <m:t>E</m:t>
                  </w:ins>
                </m:r>
                <m:d>
                  <m:dPr>
                    <m:ctrlPr>
                      <w:ins w:id="72" w:author="作成者">
                        <w:rPr>
                          <w:rFonts w:ascii="Cambria Math" w:hAnsi="Cambria Math"/>
                          <w:i/>
                        </w:rPr>
                      </w:ins>
                    </m:ctrlPr>
                  </m:dPr>
                  <m:e>
                    <m:r>
                      <w:ins w:id="73" w:author="作成者">
                        <m:rPr>
                          <m:sty m:val="p"/>
                        </m:rPr>
                        <w:rPr>
                          <w:rFonts w:ascii="Cambria Math" w:hAnsi="Cambria Math"/>
                        </w:rPr>
                        <m:t>H|</m:t>
                      </w:ins>
                    </m:r>
                    <m:r>
                      <w:ins w:id="74" w:author="作成者">
                        <m:rPr>
                          <m:scr m:val="script"/>
                          <m:sty m:val="p"/>
                        </m:rPr>
                        <w:rPr>
                          <w:rFonts w:ascii="Cambria Math" w:hAnsi="Cambria Math"/>
                        </w:rPr>
                        <m:t>D</m:t>
                      </w:ins>
                    </m:r>
                  </m:e>
                </m:d>
                <m:r>
                  <w:ins w:id="75" w:author="作成者">
                    <w:rPr>
                      <w:rFonts w:ascii="Cambria Math" w:hAnsi="Cambria Math"/>
                    </w:rPr>
                    <m:t>=</m:t>
                  </w:ins>
                </m:r>
                <m:nary>
                  <m:naryPr>
                    <m:subHide m:val="1"/>
                    <m:supHide m:val="1"/>
                    <m:ctrlPr>
                      <w:ins w:id="76" w:author="作成者">
                        <w:rPr>
                          <w:rFonts w:ascii="Cambria Math" w:hAnsi="Cambria Math"/>
                          <w:i/>
                        </w:rPr>
                      </w:ins>
                    </m:ctrlPr>
                  </m:naryPr>
                  <m:sub/>
                  <m:sup/>
                  <m:e>
                    <m:sSup>
                      <m:sSupPr>
                        <m:ctrlPr>
                          <w:ins w:id="77" w:author="作成者">
                            <w:rPr>
                              <w:rFonts w:ascii="Cambria Math" w:hAnsi="Cambria Math"/>
                              <w:i/>
                            </w:rPr>
                          </w:ins>
                        </m:ctrlPr>
                      </m:sSupPr>
                      <m:e>
                        <m:d>
                          <m:dPr>
                            <m:begChr m:val="{"/>
                            <m:endChr m:val="}"/>
                            <m:ctrlPr>
                              <w:ins w:id="78" w:author="作成者">
                                <w:rPr>
                                  <w:rFonts w:ascii="Cambria Math" w:hAnsi="Cambria Math"/>
                                  <w:i/>
                                </w:rPr>
                              </w:ins>
                            </m:ctrlPr>
                          </m:dPr>
                          <m:e>
                            <m:r>
                              <w:ins w:id="79" w:author="作成者">
                                <w:rPr>
                                  <w:rFonts w:ascii="Cambria Math" w:hAnsi="Cambria Math"/>
                                </w:rPr>
                                <m:t>p</m:t>
                              </w:ins>
                            </m:r>
                            <m:d>
                              <m:dPr>
                                <m:ctrlPr>
                                  <w:ins w:id="80" w:author="作成者">
                                    <w:rPr>
                                      <w:rFonts w:ascii="Cambria Math" w:hAnsi="Cambria Math"/>
                                      <w:i/>
                                    </w:rPr>
                                  </w:ins>
                                </m:ctrlPr>
                              </m:dPr>
                              <m:e>
                                <m:r>
                                  <w:ins w:id="81" w:author="作成者">
                                    <m:rPr>
                                      <m:sty m:val="bi"/>
                                    </m:rPr>
                                    <w:rPr>
                                      <w:rFonts w:ascii="Cambria Math" w:hAnsi="Cambria Math"/>
                                    </w:rPr>
                                    <m:t>x</m:t>
                                  </w:ins>
                                </m:r>
                                <m:r>
                                  <w:ins w:id="82" w:author="作成者">
                                    <w:rPr>
                                      <w:rFonts w:ascii="Cambria Math" w:hAnsi="Cambria Math"/>
                                    </w:rPr>
                                    <m:t>|</m:t>
                                  </w:ins>
                                </m:r>
                                <m:r>
                                  <w:ins w:id="83" w:author="作成者">
                                    <m:rPr>
                                      <m:sty m:val="p"/>
                                    </m:rPr>
                                    <w:rPr>
                                      <w:rFonts w:ascii="Cambria Math" w:hAnsi="Cambria Math"/>
                                    </w:rPr>
                                    <m:t>H,</m:t>
                                  </w:ins>
                                </m:r>
                                <m:r>
                                  <w:ins w:id="84" w:author="作成者">
                                    <m:rPr>
                                      <m:scr m:val="script"/>
                                      <m:sty m:val="p"/>
                                    </m:rPr>
                                    <w:rPr>
                                      <w:rFonts w:ascii="Cambria Math" w:hAnsi="Cambria Math"/>
                                    </w:rPr>
                                    <m:t>D</m:t>
                                  </w:ins>
                                </m:r>
                              </m:e>
                            </m:d>
                            <m:r>
                              <w:ins w:id="85" w:author="作成者">
                                <w:rPr>
                                  <w:rFonts w:ascii="Cambria Math" w:hAnsi="Cambria Math"/>
                                </w:rPr>
                                <m:t>-</m:t>
                              </w:ins>
                            </m:r>
                            <m:sSub>
                              <m:sSubPr>
                                <m:ctrlPr>
                                  <w:ins w:id="86" w:author="作成者">
                                    <w:rPr>
                                      <w:rFonts w:ascii="Cambria Math" w:hAnsi="Cambria Math"/>
                                      <w:i/>
                                    </w:rPr>
                                  </w:ins>
                                </m:ctrlPr>
                              </m:sSubPr>
                              <m:e>
                                <m:r>
                                  <w:ins w:id="87" w:author="作成者">
                                    <w:rPr>
                                      <w:rFonts w:ascii="Cambria Math" w:hAnsi="Cambria Math"/>
                                    </w:rPr>
                                    <m:t>p</m:t>
                                  </w:ins>
                                </m:r>
                              </m:e>
                              <m:sub>
                                <m:r>
                                  <w:ins w:id="88" w:author="作成者">
                                    <w:rPr>
                                      <w:rFonts w:ascii="Cambria Math" w:hAnsi="Cambria Math"/>
                                    </w:rPr>
                                    <m:t>T</m:t>
                                  </w:ins>
                                </m:r>
                              </m:sub>
                            </m:sSub>
                            <m:d>
                              <m:dPr>
                                <m:ctrlPr>
                                  <w:ins w:id="89" w:author="作成者">
                                    <w:rPr>
                                      <w:rFonts w:ascii="Cambria Math" w:hAnsi="Cambria Math"/>
                                      <w:i/>
                                    </w:rPr>
                                  </w:ins>
                                </m:ctrlPr>
                              </m:dPr>
                              <m:e>
                                <m:r>
                                  <w:ins w:id="90" w:author="作成者">
                                    <m:rPr>
                                      <m:sty m:val="bi"/>
                                    </m:rPr>
                                    <w:rPr>
                                      <w:rFonts w:ascii="Cambria Math" w:hAnsi="Cambria Math"/>
                                    </w:rPr>
                                    <m:t>x</m:t>
                                  </w:ins>
                                </m:r>
                              </m:e>
                            </m:d>
                          </m:e>
                        </m:d>
                      </m:e>
                      <m:sup>
                        <m:r>
                          <w:ins w:id="91" w:author="作成者">
                            <w:rPr>
                              <w:rFonts w:ascii="Cambria Math" w:hAnsi="Cambria Math"/>
                            </w:rPr>
                            <m:t>2</m:t>
                          </w:ins>
                        </m:r>
                      </m:sup>
                    </m:sSup>
                    <m:r>
                      <w:ins w:id="92" w:author="作成者">
                        <w:rPr>
                          <w:rFonts w:ascii="Cambria Math" w:hAnsi="Cambria Math"/>
                        </w:rPr>
                        <m:t xml:space="preserve"> d</m:t>
                      </w:ins>
                    </m:r>
                    <m:r>
                      <w:ins w:id="93" w:author="作成者">
                        <m:rPr>
                          <m:sty m:val="bi"/>
                        </m:rPr>
                        <w:rPr>
                          <w:rFonts w:ascii="Cambria Math" w:hAnsi="Cambria Math"/>
                        </w:rPr>
                        <m:t>x</m:t>
                      </w:ins>
                    </m:r>
                  </m:e>
                </m:nary>
                <m:r>
                  <w:ins w:id="94" w:author="作成者">
                    <m:rPr>
                      <m:sty m:val="p"/>
                    </m:rPr>
                    <w:rPr>
                      <w:rFonts w:ascii="Cambria Math" w:hAnsi="Cambria Math"/>
                    </w:rPr>
                    <w:br/>
                  </w:ins>
                </m:r>
              </m:oMath>
              <m:oMath>
                <m:r>
                  <w:ins w:id="95" w:author="作成者">
                    <w:rPr>
                      <w:rFonts w:ascii="Cambria Math" w:hAnsi="Cambria Math"/>
                    </w:rPr>
                    <m:t>=</m:t>
                  </w:ins>
                </m:r>
                <m:nary>
                  <m:naryPr>
                    <m:subHide m:val="1"/>
                    <m:supHide m:val="1"/>
                    <m:ctrlPr>
                      <w:ins w:id="96" w:author="作成者">
                        <w:rPr>
                          <w:rFonts w:ascii="Cambria Math" w:hAnsi="Cambria Math"/>
                          <w:i/>
                          <w:iCs/>
                        </w:rPr>
                      </w:ins>
                    </m:ctrlPr>
                  </m:naryPr>
                  <m:sub/>
                  <m:sup/>
                  <m:e>
                    <m:sSup>
                      <m:sSupPr>
                        <m:ctrlPr>
                          <w:ins w:id="97" w:author="作成者">
                            <w:rPr>
                              <w:rFonts w:ascii="Cambria Math" w:hAnsi="Cambria Math"/>
                              <w:i/>
                              <w:iCs/>
                            </w:rPr>
                          </w:ins>
                        </m:ctrlPr>
                      </m:sSupPr>
                      <m:e>
                        <m:d>
                          <m:dPr>
                            <m:begChr m:val="{"/>
                            <m:endChr m:val="}"/>
                            <m:ctrlPr>
                              <w:ins w:id="98" w:author="作成者">
                                <w:rPr>
                                  <w:rFonts w:ascii="Cambria Math" w:hAnsi="Cambria Math"/>
                                  <w:i/>
                                  <w:iCs/>
                                </w:rPr>
                              </w:ins>
                            </m:ctrlPr>
                          </m:dPr>
                          <m:e>
                            <m:r>
                              <w:ins w:id="99" w:author="作成者">
                                <w:rPr>
                                  <w:rFonts w:ascii="Cambria Math" w:hAnsi="Cambria Math"/>
                                </w:rPr>
                                <m:t>p</m:t>
                              </w:ins>
                            </m:r>
                            <m:d>
                              <m:dPr>
                                <m:ctrlPr>
                                  <w:ins w:id="100" w:author="作成者">
                                    <w:rPr>
                                      <w:rFonts w:ascii="Cambria Math" w:hAnsi="Cambria Math"/>
                                      <w:i/>
                                    </w:rPr>
                                  </w:ins>
                                </m:ctrlPr>
                              </m:dPr>
                              <m:e>
                                <m:r>
                                  <w:ins w:id="101" w:author="作成者">
                                    <m:rPr>
                                      <m:sty m:val="bi"/>
                                    </m:rPr>
                                    <w:rPr>
                                      <w:rFonts w:ascii="Cambria Math" w:hAnsi="Cambria Math"/>
                                    </w:rPr>
                                    <m:t>x</m:t>
                                  </w:ins>
                                </m:r>
                                <m:r>
                                  <w:ins w:id="102" w:author="作成者">
                                    <w:rPr>
                                      <w:rFonts w:ascii="Cambria Math" w:hAnsi="Cambria Math"/>
                                    </w:rPr>
                                    <m:t>|</m:t>
                                  </w:ins>
                                </m:r>
                                <m:r>
                                  <w:ins w:id="103" w:author="作成者">
                                    <m:rPr>
                                      <m:sty m:val="p"/>
                                    </m:rPr>
                                    <w:rPr>
                                      <w:rFonts w:ascii="Cambria Math" w:hAnsi="Cambria Math"/>
                                    </w:rPr>
                                    <m:t>H,</m:t>
                                  </w:ins>
                                </m:r>
                                <m:r>
                                  <w:ins w:id="104" w:author="作成者">
                                    <m:rPr>
                                      <m:scr m:val="script"/>
                                      <m:sty m:val="p"/>
                                    </m:rPr>
                                    <w:rPr>
                                      <w:rFonts w:ascii="Cambria Math" w:hAnsi="Cambria Math"/>
                                    </w:rPr>
                                    <m:t>D</m:t>
                                  </w:ins>
                                </m:r>
                              </m:e>
                            </m:d>
                          </m:e>
                        </m:d>
                      </m:e>
                      <m:sup>
                        <m:r>
                          <w:ins w:id="105" w:author="作成者">
                            <w:rPr>
                              <w:rFonts w:ascii="Cambria Math" w:hAnsi="Cambria Math"/>
                            </w:rPr>
                            <m:t>2</m:t>
                          </w:ins>
                        </m:r>
                      </m:sup>
                    </m:sSup>
                    <m:r>
                      <w:ins w:id="106" w:author="作成者">
                        <w:rPr>
                          <w:rFonts w:ascii="Cambria Math" w:hAnsi="Cambria Math"/>
                        </w:rPr>
                        <m:t>d</m:t>
                      </w:ins>
                    </m:r>
                    <m:r>
                      <w:ins w:id="107" w:author="作成者">
                        <m:rPr>
                          <m:sty m:val="bi"/>
                        </m:rPr>
                        <w:rPr>
                          <w:rFonts w:ascii="Cambria Math" w:hAnsi="Cambria Math"/>
                        </w:rPr>
                        <m:t>x</m:t>
                      </w:ins>
                    </m:r>
                  </m:e>
                </m:nary>
                <m:r>
                  <w:ins w:id="108" w:author="作成者">
                    <w:rPr>
                      <w:rFonts w:ascii="Cambria Math" w:hAnsi="Cambria Math"/>
                    </w:rPr>
                    <m:t>-2</m:t>
                  </w:ins>
                </m:r>
                <m:nary>
                  <m:naryPr>
                    <m:subHide m:val="1"/>
                    <m:supHide m:val="1"/>
                    <m:ctrlPr>
                      <w:ins w:id="109" w:author="作成者">
                        <w:rPr>
                          <w:rFonts w:ascii="Cambria Math" w:hAnsi="Cambria Math"/>
                          <w:i/>
                        </w:rPr>
                      </w:ins>
                    </m:ctrlPr>
                  </m:naryPr>
                  <m:sub/>
                  <m:sup/>
                  <m:e>
                    <m:r>
                      <w:ins w:id="110" w:author="作成者">
                        <w:rPr>
                          <w:rFonts w:ascii="Cambria Math" w:hAnsi="Cambria Math"/>
                        </w:rPr>
                        <m:t>p</m:t>
                      </w:ins>
                    </m:r>
                    <m:d>
                      <m:dPr>
                        <m:ctrlPr>
                          <w:ins w:id="111" w:author="作成者">
                            <w:rPr>
                              <w:rFonts w:ascii="Cambria Math" w:hAnsi="Cambria Math"/>
                              <w:i/>
                            </w:rPr>
                          </w:ins>
                        </m:ctrlPr>
                      </m:dPr>
                      <m:e>
                        <m:r>
                          <w:ins w:id="112" w:author="作成者">
                            <m:rPr>
                              <m:sty m:val="bi"/>
                            </m:rPr>
                            <w:rPr>
                              <w:rFonts w:ascii="Cambria Math" w:hAnsi="Cambria Math"/>
                            </w:rPr>
                            <m:t>x</m:t>
                          </w:ins>
                        </m:r>
                        <m:r>
                          <w:ins w:id="113" w:author="作成者">
                            <w:rPr>
                              <w:rFonts w:ascii="Cambria Math" w:hAnsi="Cambria Math"/>
                            </w:rPr>
                            <m:t>|</m:t>
                          </w:ins>
                        </m:r>
                        <m:r>
                          <w:ins w:id="114" w:author="作成者">
                            <m:rPr>
                              <m:sty m:val="p"/>
                            </m:rPr>
                            <w:rPr>
                              <w:rFonts w:ascii="Cambria Math" w:hAnsi="Cambria Math"/>
                            </w:rPr>
                            <m:t>H,</m:t>
                          </w:ins>
                        </m:r>
                        <m:r>
                          <w:ins w:id="115" w:author="作成者">
                            <m:rPr>
                              <m:scr m:val="script"/>
                              <m:sty m:val="p"/>
                            </m:rPr>
                            <w:rPr>
                              <w:rFonts w:ascii="Cambria Math" w:hAnsi="Cambria Math"/>
                            </w:rPr>
                            <m:t>D</m:t>
                          </w:ins>
                        </m:r>
                      </m:e>
                    </m:d>
                    <m:sSub>
                      <m:sSubPr>
                        <m:ctrlPr>
                          <w:ins w:id="116" w:author="作成者">
                            <w:rPr>
                              <w:rFonts w:ascii="Cambria Math" w:hAnsi="Cambria Math"/>
                              <w:i/>
                            </w:rPr>
                          </w:ins>
                        </m:ctrlPr>
                      </m:sSubPr>
                      <m:e>
                        <m:r>
                          <w:ins w:id="117" w:author="作成者">
                            <w:rPr>
                              <w:rFonts w:ascii="Cambria Math" w:hAnsi="Cambria Math"/>
                            </w:rPr>
                            <m:t>p</m:t>
                          </w:ins>
                        </m:r>
                      </m:e>
                      <m:sub>
                        <m:r>
                          <w:ins w:id="118" w:author="作成者">
                            <w:rPr>
                              <w:rFonts w:ascii="Cambria Math" w:hAnsi="Cambria Math"/>
                            </w:rPr>
                            <m:t>T</m:t>
                          </w:ins>
                        </m:r>
                      </m:sub>
                    </m:sSub>
                    <m:d>
                      <m:dPr>
                        <m:ctrlPr>
                          <w:ins w:id="119" w:author="作成者">
                            <w:rPr>
                              <w:rFonts w:ascii="Cambria Math" w:hAnsi="Cambria Math"/>
                              <w:i/>
                            </w:rPr>
                          </w:ins>
                        </m:ctrlPr>
                      </m:dPr>
                      <m:e>
                        <m:r>
                          <w:ins w:id="120" w:author="作成者">
                            <m:rPr>
                              <m:sty m:val="bi"/>
                            </m:rPr>
                            <w:rPr>
                              <w:rFonts w:ascii="Cambria Math" w:hAnsi="Cambria Math"/>
                            </w:rPr>
                            <m:t>x</m:t>
                          </w:ins>
                        </m:r>
                      </m:e>
                    </m:d>
                    <m:r>
                      <w:ins w:id="121" w:author="作成者">
                        <w:rPr>
                          <w:rFonts w:ascii="Cambria Math" w:hAnsi="Cambria Math"/>
                        </w:rPr>
                        <m:t xml:space="preserve"> d</m:t>
                      </w:ins>
                    </m:r>
                    <m:r>
                      <w:ins w:id="122" w:author="作成者">
                        <m:rPr>
                          <m:sty m:val="bi"/>
                        </m:rPr>
                        <w:rPr>
                          <w:rFonts w:ascii="Cambria Math" w:hAnsi="Cambria Math"/>
                        </w:rPr>
                        <m:t>x</m:t>
                      </w:ins>
                    </m:r>
                  </m:e>
                </m:nary>
                <m:r>
                  <w:ins w:id="123" w:author="作成者">
                    <w:rPr>
                      <w:rFonts w:ascii="Cambria Math" w:hAnsi="Cambria Math"/>
                    </w:rPr>
                    <m:t>+</m:t>
                  </w:ins>
                </m:r>
                <m:nary>
                  <m:naryPr>
                    <m:subHide m:val="1"/>
                    <m:supHide m:val="1"/>
                    <m:ctrlPr>
                      <w:ins w:id="124" w:author="作成者">
                        <w:rPr>
                          <w:rFonts w:ascii="Cambria Math" w:hAnsi="Cambria Math"/>
                          <w:i/>
                          <w:iCs/>
                        </w:rPr>
                      </w:ins>
                    </m:ctrlPr>
                  </m:naryPr>
                  <m:sub/>
                  <m:sup/>
                  <m:e>
                    <m:sSup>
                      <m:sSupPr>
                        <m:ctrlPr>
                          <w:ins w:id="125" w:author="作成者">
                            <w:rPr>
                              <w:rFonts w:ascii="Cambria Math" w:hAnsi="Cambria Math"/>
                              <w:i/>
                              <w:iCs/>
                            </w:rPr>
                          </w:ins>
                        </m:ctrlPr>
                      </m:sSupPr>
                      <m:e>
                        <m:d>
                          <m:dPr>
                            <m:begChr m:val="{"/>
                            <m:endChr m:val="}"/>
                            <m:ctrlPr>
                              <w:ins w:id="126" w:author="作成者">
                                <w:rPr>
                                  <w:rFonts w:ascii="Cambria Math" w:hAnsi="Cambria Math"/>
                                  <w:i/>
                                  <w:iCs/>
                                </w:rPr>
                              </w:ins>
                            </m:ctrlPr>
                          </m:dPr>
                          <m:e>
                            <m:sSub>
                              <m:sSubPr>
                                <m:ctrlPr>
                                  <w:ins w:id="127" w:author="作成者">
                                    <w:rPr>
                                      <w:rFonts w:ascii="Cambria Math" w:hAnsi="Cambria Math"/>
                                      <w:i/>
                                    </w:rPr>
                                  </w:ins>
                                </m:ctrlPr>
                              </m:sSubPr>
                              <m:e>
                                <m:r>
                                  <w:ins w:id="128" w:author="作成者">
                                    <w:rPr>
                                      <w:rFonts w:ascii="Cambria Math" w:hAnsi="Cambria Math"/>
                                    </w:rPr>
                                    <m:t>p</m:t>
                                  </w:ins>
                                </m:r>
                              </m:e>
                              <m:sub>
                                <m:r>
                                  <w:ins w:id="129" w:author="作成者">
                                    <w:rPr>
                                      <w:rFonts w:ascii="Cambria Math" w:hAnsi="Cambria Math"/>
                                    </w:rPr>
                                    <m:t>T</m:t>
                                  </w:ins>
                                </m:r>
                              </m:sub>
                            </m:sSub>
                            <m:d>
                              <m:dPr>
                                <m:ctrlPr>
                                  <w:ins w:id="130" w:author="作成者">
                                    <w:rPr>
                                      <w:rFonts w:ascii="Cambria Math" w:hAnsi="Cambria Math"/>
                                      <w:i/>
                                    </w:rPr>
                                  </w:ins>
                                </m:ctrlPr>
                              </m:dPr>
                              <m:e>
                                <m:r>
                                  <w:ins w:id="131" w:author="作成者">
                                    <m:rPr>
                                      <m:sty m:val="bi"/>
                                    </m:rPr>
                                    <w:rPr>
                                      <w:rFonts w:ascii="Cambria Math" w:hAnsi="Cambria Math"/>
                                    </w:rPr>
                                    <m:t>x</m:t>
                                  </w:ins>
                                </m:r>
                              </m:e>
                            </m:d>
                          </m:e>
                        </m:d>
                      </m:e>
                      <m:sup>
                        <m:r>
                          <w:ins w:id="132" w:author="作成者">
                            <w:rPr>
                              <w:rFonts w:ascii="Cambria Math" w:hAnsi="Cambria Math"/>
                            </w:rPr>
                            <m:t>2</m:t>
                          </w:ins>
                        </m:r>
                      </m:sup>
                    </m:sSup>
                    <m:r>
                      <w:ins w:id="133" w:author="作成者">
                        <w:rPr>
                          <w:rFonts w:ascii="Cambria Math" w:hAnsi="Cambria Math"/>
                        </w:rPr>
                        <m:t>d</m:t>
                      </w:ins>
                    </m:r>
                    <m:r>
                      <w:ins w:id="134" w:author="作成者">
                        <m:rPr>
                          <m:sty m:val="bi"/>
                        </m:rPr>
                        <w:rPr>
                          <w:rFonts w:ascii="Cambria Math" w:hAnsi="Cambria Math"/>
                        </w:rPr>
                        <m:t>x</m:t>
                      </w:ins>
                    </m:r>
                  </m:e>
                </m:nary>
                <m:r>
                  <w:ins w:id="135" w:author="作成者">
                    <m:rPr>
                      <m:sty m:val="p"/>
                    </m:rPr>
                    <w:rPr>
                      <w:rFonts w:ascii="Cambria Math" w:hAnsi="Cambria Math"/>
                    </w:rPr>
                    <w:br/>
                  </w:ins>
                </m:r>
              </m:oMath>
              <m:oMath>
                <m:r>
                  <w:ins w:id="136" w:author="作成者">
                    <w:rPr>
                      <w:rFonts w:ascii="Cambria Math" w:hAnsi="Cambria Math"/>
                    </w:rPr>
                    <m:t>≈</m:t>
                  </w:ins>
                </m:r>
                <m:nary>
                  <m:naryPr>
                    <m:subHide m:val="1"/>
                    <m:supHide m:val="1"/>
                    <m:ctrlPr>
                      <w:ins w:id="137" w:author="作成者">
                        <w:rPr>
                          <w:rFonts w:ascii="Cambria Math" w:hAnsi="Cambria Math"/>
                          <w:i/>
                          <w:iCs/>
                        </w:rPr>
                      </w:ins>
                    </m:ctrlPr>
                  </m:naryPr>
                  <m:sub/>
                  <m:sup/>
                  <m:e>
                    <m:sSup>
                      <m:sSupPr>
                        <m:ctrlPr>
                          <w:ins w:id="138" w:author="作成者">
                            <w:rPr>
                              <w:rFonts w:ascii="Cambria Math" w:hAnsi="Cambria Math"/>
                              <w:i/>
                              <w:iCs/>
                            </w:rPr>
                          </w:ins>
                        </m:ctrlPr>
                      </m:sSupPr>
                      <m:e>
                        <m:d>
                          <m:dPr>
                            <m:begChr m:val="{"/>
                            <m:endChr m:val="}"/>
                            <m:ctrlPr>
                              <w:ins w:id="139" w:author="作成者">
                                <w:rPr>
                                  <w:rFonts w:ascii="Cambria Math" w:hAnsi="Cambria Math"/>
                                  <w:i/>
                                  <w:iCs/>
                                </w:rPr>
                              </w:ins>
                            </m:ctrlPr>
                          </m:dPr>
                          <m:e>
                            <m:r>
                              <w:ins w:id="140" w:author="作成者">
                                <w:rPr>
                                  <w:rFonts w:ascii="Cambria Math" w:hAnsi="Cambria Math"/>
                                </w:rPr>
                                <m:t>p</m:t>
                              </w:ins>
                            </m:r>
                            <m:d>
                              <m:dPr>
                                <m:ctrlPr>
                                  <w:ins w:id="141" w:author="作成者">
                                    <w:rPr>
                                      <w:rFonts w:ascii="Cambria Math" w:hAnsi="Cambria Math"/>
                                      <w:i/>
                                    </w:rPr>
                                  </w:ins>
                                </m:ctrlPr>
                              </m:dPr>
                              <m:e>
                                <m:r>
                                  <w:ins w:id="142" w:author="作成者">
                                    <m:rPr>
                                      <m:sty m:val="bi"/>
                                    </m:rPr>
                                    <w:rPr>
                                      <w:rFonts w:ascii="Cambria Math" w:hAnsi="Cambria Math"/>
                                    </w:rPr>
                                    <m:t>x</m:t>
                                  </w:ins>
                                </m:r>
                                <m:r>
                                  <w:ins w:id="143" w:author="作成者">
                                    <w:rPr>
                                      <w:rFonts w:ascii="Cambria Math" w:hAnsi="Cambria Math"/>
                                    </w:rPr>
                                    <m:t>|</m:t>
                                  </w:ins>
                                </m:r>
                                <m:r>
                                  <w:ins w:id="144" w:author="作成者">
                                    <m:rPr>
                                      <m:sty m:val="p"/>
                                    </m:rPr>
                                    <w:rPr>
                                      <w:rFonts w:ascii="Cambria Math" w:hAnsi="Cambria Math"/>
                                    </w:rPr>
                                    <m:t>H,</m:t>
                                  </w:ins>
                                </m:r>
                                <m:r>
                                  <w:ins w:id="145" w:author="作成者">
                                    <m:rPr>
                                      <m:scr m:val="script"/>
                                      <m:sty m:val="p"/>
                                    </m:rPr>
                                    <w:rPr>
                                      <w:rFonts w:ascii="Cambria Math" w:hAnsi="Cambria Math"/>
                                    </w:rPr>
                                    <m:t>D</m:t>
                                  </w:ins>
                                </m:r>
                              </m:e>
                            </m:d>
                          </m:e>
                        </m:d>
                      </m:e>
                      <m:sup>
                        <m:r>
                          <w:ins w:id="146" w:author="作成者">
                            <w:rPr>
                              <w:rFonts w:ascii="Cambria Math" w:hAnsi="Cambria Math"/>
                            </w:rPr>
                            <m:t>2</m:t>
                          </w:ins>
                        </m:r>
                      </m:sup>
                    </m:sSup>
                    <m:r>
                      <w:ins w:id="147" w:author="作成者">
                        <w:rPr>
                          <w:rFonts w:ascii="Cambria Math" w:hAnsi="Cambria Math"/>
                        </w:rPr>
                        <m:t>d</m:t>
                      </w:ins>
                    </m:r>
                    <m:r>
                      <w:ins w:id="148" w:author="作成者">
                        <m:rPr>
                          <m:sty m:val="bi"/>
                        </m:rPr>
                        <w:rPr>
                          <w:rFonts w:ascii="Cambria Math" w:hAnsi="Cambria Math"/>
                        </w:rPr>
                        <m:t>x</m:t>
                      </w:ins>
                    </m:r>
                  </m:e>
                </m:nary>
                <m:r>
                  <w:ins w:id="149" w:author="作成者">
                    <w:rPr>
                      <w:rFonts w:ascii="Cambria Math" w:hAnsi="Cambria Math"/>
                    </w:rPr>
                    <m:t>-2</m:t>
                  </w:ins>
                </m:r>
                <m:nary>
                  <m:naryPr>
                    <m:chr m:val="∑"/>
                    <m:limLoc m:val="undOvr"/>
                    <m:ctrlPr>
                      <w:ins w:id="150" w:author="作成者">
                        <w:rPr>
                          <w:rFonts w:ascii="Cambria Math" w:hAnsi="Cambria Math"/>
                          <w:i/>
                          <w:iCs/>
                        </w:rPr>
                      </w:ins>
                    </m:ctrlPr>
                  </m:naryPr>
                  <m:sub>
                    <m:r>
                      <w:ins w:id="151" w:author="作成者">
                        <w:rPr>
                          <w:rFonts w:ascii="Cambria Math" w:hAnsi="Cambria Math"/>
                        </w:rPr>
                        <m:t>n=1</m:t>
                      </w:ins>
                    </m:r>
                  </m:sub>
                  <m:sup>
                    <m:r>
                      <w:ins w:id="152" w:author="作成者">
                        <w:rPr>
                          <w:rFonts w:ascii="Cambria Math" w:hAnsi="Cambria Math"/>
                        </w:rPr>
                        <m:t>N</m:t>
                      </w:ins>
                    </m:r>
                  </m:sup>
                  <m:e>
                    <m:sSubSup>
                      <m:sSubSupPr>
                        <m:ctrlPr>
                          <w:ins w:id="153" w:author="作成者">
                            <w:rPr>
                              <w:rFonts w:ascii="Cambria Math" w:hAnsi="Cambria Math"/>
                              <w:i/>
                              <w:iCs/>
                            </w:rPr>
                          </w:ins>
                        </m:ctrlPr>
                      </m:sSubSupPr>
                      <m:e>
                        <m:r>
                          <w:ins w:id="154" w:author="作成者">
                            <w:rPr>
                              <w:rFonts w:ascii="Cambria Math" w:hAnsi="Cambria Math"/>
                            </w:rPr>
                            <m:t>p</m:t>
                          </w:ins>
                        </m:r>
                      </m:e>
                      <m:sub>
                        <m:r>
                          <w:ins w:id="155" w:author="作成者">
                            <w:rPr>
                              <w:rFonts w:ascii="Cambria Math" w:hAnsi="Cambria Math"/>
                            </w:rPr>
                            <m:t>H</m:t>
                          </w:ins>
                        </m:r>
                      </m:sub>
                      <m:sup>
                        <m:d>
                          <m:dPr>
                            <m:ctrlPr>
                              <w:ins w:id="156" w:author="作成者">
                                <w:rPr>
                                  <w:rFonts w:ascii="Cambria Math" w:hAnsi="Cambria Math"/>
                                  <w:i/>
                                  <w:iCs/>
                                </w:rPr>
                              </w:ins>
                            </m:ctrlPr>
                          </m:dPr>
                          <m:e>
                            <m:r>
                              <w:ins w:id="157" w:author="作成者">
                                <w:rPr>
                                  <w:rFonts w:ascii="Cambria Math" w:hAnsi="Cambria Math"/>
                                </w:rPr>
                                <m:t>-n</m:t>
                              </w:ins>
                            </m:r>
                          </m:e>
                        </m:d>
                      </m:sup>
                    </m:sSubSup>
                    <m:d>
                      <m:dPr>
                        <m:ctrlPr>
                          <w:ins w:id="158" w:author="作成者">
                            <w:rPr>
                              <w:rFonts w:ascii="Cambria Math" w:hAnsi="Cambria Math"/>
                              <w:i/>
                              <w:iCs/>
                            </w:rPr>
                          </w:ins>
                        </m:ctrlPr>
                      </m:dPr>
                      <m:e>
                        <m:sSup>
                          <m:sSupPr>
                            <m:ctrlPr>
                              <w:ins w:id="159" w:author="作成者">
                                <w:rPr>
                                  <w:rFonts w:ascii="Cambria Math" w:hAnsi="Cambria Math"/>
                                  <w:i/>
                                  <w:iCs/>
                                </w:rPr>
                              </w:ins>
                            </m:ctrlPr>
                          </m:sSupPr>
                          <m:e>
                            <m:r>
                              <w:ins w:id="160" w:author="作成者">
                                <m:rPr>
                                  <m:sty m:val="bi"/>
                                </m:rPr>
                                <w:rPr>
                                  <w:rFonts w:ascii="Cambria Math" w:hAnsi="Cambria Math"/>
                                </w:rPr>
                                <m:t>x</m:t>
                              </w:ins>
                            </m:r>
                            <m:ctrlPr>
                              <w:ins w:id="161" w:author="作成者">
                                <w:rPr>
                                  <w:rFonts w:ascii="Cambria Math" w:hAnsi="Cambria Math"/>
                                  <w:b/>
                                  <w:bCs/>
                                  <w:i/>
                                  <w:iCs/>
                                </w:rPr>
                              </w:ins>
                            </m:ctrlPr>
                          </m:e>
                          <m:sup>
                            <m:d>
                              <m:dPr>
                                <m:ctrlPr>
                                  <w:ins w:id="162" w:author="作成者">
                                    <w:rPr>
                                      <w:rFonts w:ascii="Cambria Math" w:hAnsi="Cambria Math"/>
                                      <w:i/>
                                      <w:iCs/>
                                    </w:rPr>
                                  </w:ins>
                                </m:ctrlPr>
                              </m:dPr>
                              <m:e>
                                <m:r>
                                  <w:ins w:id="163" w:author="作成者">
                                    <w:rPr>
                                      <w:rFonts w:ascii="Cambria Math" w:hAnsi="Cambria Math"/>
                                    </w:rPr>
                                    <m:t>n</m:t>
                                  </w:ins>
                                </m:r>
                              </m:e>
                            </m:d>
                          </m:sup>
                        </m:sSup>
                      </m:e>
                    </m:d>
                  </m:e>
                </m:nary>
                <m:r>
                  <w:ins w:id="164" w:author="作成者">
                    <w:rPr>
                      <w:rFonts w:ascii="Cambria Math" w:hAnsi="Cambria Math"/>
                    </w:rPr>
                    <m:t>+</m:t>
                  </w:ins>
                </m:r>
                <m:d>
                  <m:dPr>
                    <m:ctrlPr>
                      <w:ins w:id="165" w:author="作成者">
                        <w:rPr>
                          <w:rFonts w:ascii="Cambria Math" w:hAnsi="Cambria Math"/>
                          <w:i/>
                          <w:iCs/>
                        </w:rPr>
                      </w:ins>
                    </m:ctrlPr>
                  </m:dPr>
                  <m:e>
                    <m:r>
                      <w:ins w:id="166" w:author="作成者">
                        <m:rPr>
                          <m:sty m:val="p"/>
                        </m:rPr>
                        <w:rPr>
                          <w:rFonts w:ascii="Cambria Math" w:hAnsi="Cambria Math" w:hint="eastAsia"/>
                        </w:rPr>
                        <m:t>定数</m:t>
                      </w:ins>
                    </m:r>
                  </m:e>
                </m:d>
                <m:r>
                  <w:ins w:id="167" w:author="作成者">
                    <m:rPr>
                      <m:sty m:val="p"/>
                    </m:rPr>
                    <w:rPr>
                      <w:rFonts w:ascii="Cambria Math" w:hAnsi="Cambria Math"/>
                    </w:rPr>
                    <w:br/>
                  </w:ins>
                </m:r>
              </m:oMath>
              <m:oMath>
                <m:r>
                  <w:ins w:id="168" w:author="作成者">
                    <m:rPr>
                      <m:sty m:val="p"/>
                    </m:rPr>
                    <w:br/>
                  </w:ins>
                </m:r>
              </m:oMath>
              <m:oMath>
                <m:sSubSup>
                  <m:sSubSupPr>
                    <m:ctrlPr>
                      <w:ins w:id="169" w:author="作成者">
                        <w:rPr>
                          <w:rFonts w:ascii="Cambria Math" w:hAnsi="Cambria Math"/>
                          <w:i/>
                          <w:iCs/>
                        </w:rPr>
                      </w:ins>
                    </m:ctrlPr>
                  </m:sSubSupPr>
                  <m:e>
                    <m:r>
                      <w:ins w:id="170" w:author="作成者">
                        <w:rPr>
                          <w:rFonts w:ascii="Cambria Math" w:hAnsi="Cambria Math"/>
                        </w:rPr>
                        <m:t>p</m:t>
                      </w:ins>
                    </m:r>
                  </m:e>
                  <m:sub>
                    <m:r>
                      <w:ins w:id="171" w:author="作成者">
                        <w:rPr>
                          <w:rFonts w:ascii="Cambria Math" w:hAnsi="Cambria Math"/>
                        </w:rPr>
                        <m:t>H</m:t>
                      </w:ins>
                    </m:r>
                  </m:sub>
                  <m:sup>
                    <m:d>
                      <m:dPr>
                        <m:ctrlPr>
                          <w:ins w:id="172" w:author="作成者">
                            <w:rPr>
                              <w:rFonts w:ascii="Cambria Math" w:hAnsi="Cambria Math"/>
                              <w:i/>
                              <w:iCs/>
                            </w:rPr>
                          </w:ins>
                        </m:ctrlPr>
                      </m:dPr>
                      <m:e>
                        <m:r>
                          <w:ins w:id="173" w:author="作成者">
                            <w:rPr>
                              <w:rFonts w:ascii="Cambria Math" w:hAnsi="Cambria Math"/>
                            </w:rPr>
                            <m:t>-n</m:t>
                          </w:ins>
                        </m:r>
                      </m:e>
                    </m:d>
                  </m:sup>
                </m:sSubSup>
                <m:d>
                  <m:dPr>
                    <m:ctrlPr>
                      <w:ins w:id="174" w:author="作成者">
                        <w:rPr>
                          <w:rFonts w:ascii="Cambria Math" w:hAnsi="Cambria Math"/>
                          <w:i/>
                          <w:iCs/>
                        </w:rPr>
                      </w:ins>
                    </m:ctrlPr>
                  </m:dPr>
                  <m:e>
                    <m:sSup>
                      <m:sSupPr>
                        <m:ctrlPr>
                          <w:ins w:id="175" w:author="作成者">
                            <w:rPr>
                              <w:rFonts w:ascii="Cambria Math" w:hAnsi="Cambria Math"/>
                              <w:i/>
                              <w:iCs/>
                            </w:rPr>
                          </w:ins>
                        </m:ctrlPr>
                      </m:sSupPr>
                      <m:e>
                        <m:r>
                          <w:ins w:id="176" w:author="作成者">
                            <m:rPr>
                              <m:sty m:val="bi"/>
                            </m:rPr>
                            <w:rPr>
                              <w:rFonts w:ascii="Cambria Math" w:hAnsi="Cambria Math"/>
                            </w:rPr>
                            <m:t>x</m:t>
                          </w:ins>
                        </m:r>
                        <m:ctrlPr>
                          <w:ins w:id="177" w:author="作成者">
                            <w:rPr>
                              <w:rFonts w:ascii="Cambria Math" w:hAnsi="Cambria Math"/>
                              <w:b/>
                              <w:bCs/>
                              <w:i/>
                              <w:iCs/>
                            </w:rPr>
                          </w:ins>
                        </m:ctrlPr>
                      </m:e>
                      <m:sup>
                        <m:d>
                          <m:dPr>
                            <m:ctrlPr>
                              <w:ins w:id="178" w:author="作成者">
                                <w:rPr>
                                  <w:rFonts w:ascii="Cambria Math" w:hAnsi="Cambria Math"/>
                                  <w:i/>
                                  <w:iCs/>
                                </w:rPr>
                              </w:ins>
                            </m:ctrlPr>
                          </m:dPr>
                          <m:e>
                            <m:r>
                              <w:ins w:id="179" w:author="作成者">
                                <w:rPr>
                                  <w:rFonts w:ascii="Cambria Math" w:hAnsi="Cambria Math"/>
                                </w:rPr>
                                <m:t>n</m:t>
                              </w:ins>
                            </m:r>
                          </m:e>
                        </m:d>
                      </m:sup>
                    </m:sSup>
                  </m:e>
                </m:d>
                <m:r>
                  <w:ins w:id="180" w:author="作成者">
                    <w:rPr>
                      <w:rFonts w:ascii="Cambria Math" w:hAnsi="Cambria Math"/>
                    </w:rPr>
                    <m:t>=</m:t>
                  </w:ins>
                </m:r>
                <m:f>
                  <m:fPr>
                    <m:ctrlPr>
                      <w:ins w:id="181" w:author="作成者">
                        <w:rPr>
                          <w:rFonts w:ascii="Cambria Math" w:hAnsi="Cambria Math"/>
                          <w:i/>
                          <w:iCs/>
                        </w:rPr>
                      </w:ins>
                    </m:ctrlPr>
                  </m:fPr>
                  <m:num>
                    <m:r>
                      <w:ins w:id="182" w:author="作成者">
                        <w:rPr>
                          <w:rFonts w:ascii="Cambria Math" w:hAnsi="Cambria Math"/>
                        </w:rPr>
                        <m:t>1</m:t>
                      </w:ins>
                    </m:r>
                  </m:num>
                  <m:den>
                    <m:r>
                      <w:ins w:id="183" w:author="作成者">
                        <w:rPr>
                          <w:rFonts w:ascii="Cambria Math" w:hAnsi="Cambria Math"/>
                        </w:rPr>
                        <m:t>N-1</m:t>
                      </w:ins>
                    </m:r>
                  </m:den>
                </m:f>
                <m:nary>
                  <m:naryPr>
                    <m:chr m:val="∑"/>
                    <m:limLoc m:val="undOvr"/>
                    <m:ctrlPr>
                      <w:ins w:id="184" w:author="作成者">
                        <w:rPr>
                          <w:rFonts w:ascii="Cambria Math" w:hAnsi="Cambria Math"/>
                          <w:i/>
                          <w:iCs/>
                        </w:rPr>
                      </w:ins>
                    </m:ctrlPr>
                  </m:naryPr>
                  <m:sub>
                    <m:r>
                      <w:ins w:id="185" w:author="作成者">
                        <w:rPr>
                          <w:rFonts w:ascii="Cambria Math" w:hAnsi="Cambria Math"/>
                        </w:rPr>
                        <m:t>l=1 ; l≠n</m:t>
                      </w:ins>
                    </m:r>
                  </m:sub>
                  <m:sup>
                    <m:r>
                      <w:ins w:id="186" w:author="作成者">
                        <w:rPr>
                          <w:rFonts w:ascii="Cambria Math" w:hAnsi="Cambria Math"/>
                        </w:rPr>
                        <m:t>N</m:t>
                      </w:ins>
                    </m:r>
                  </m:sup>
                  <m:e>
                    <m:sSub>
                      <m:sSubPr>
                        <m:ctrlPr>
                          <w:ins w:id="187" w:author="作成者">
                            <w:rPr>
                              <w:rFonts w:ascii="Cambria Math" w:hAnsi="Cambria Math"/>
                              <w:i/>
                              <w:iCs/>
                            </w:rPr>
                          </w:ins>
                        </m:ctrlPr>
                      </m:sSubPr>
                      <m:e>
                        <m:r>
                          <w:ins w:id="188" w:author="作成者">
                            <w:rPr>
                              <w:rFonts w:ascii="Cambria Math" w:hAnsi="Cambria Math"/>
                            </w:rPr>
                            <m:t>K</m:t>
                          </w:ins>
                        </m:r>
                      </m:e>
                      <m:sub>
                        <m:r>
                          <w:ins w:id="189" w:author="作成者">
                            <w:rPr>
                              <w:rFonts w:ascii="Cambria Math" w:hAnsi="Cambria Math"/>
                            </w:rPr>
                            <m:t>H</m:t>
                          </w:ins>
                        </m:r>
                      </m:sub>
                    </m:sSub>
                    <m:d>
                      <m:dPr>
                        <m:ctrlPr>
                          <w:ins w:id="190" w:author="作成者">
                            <w:rPr>
                              <w:rFonts w:ascii="Cambria Math" w:hAnsi="Cambria Math"/>
                              <w:i/>
                              <w:iCs/>
                            </w:rPr>
                          </w:ins>
                        </m:ctrlPr>
                      </m:dPr>
                      <m:e>
                        <m:r>
                          <w:ins w:id="191" w:author="作成者">
                            <m:rPr>
                              <m:sty m:val="bi"/>
                            </m:rPr>
                            <w:rPr>
                              <w:rFonts w:ascii="Cambria Math" w:hAnsi="Cambria Math"/>
                            </w:rPr>
                            <m:t>x</m:t>
                          </w:ins>
                        </m:r>
                        <m:r>
                          <w:ins w:id="192" w:author="作成者">
                            <w:rPr>
                              <w:rFonts w:ascii="Cambria Math" w:hAnsi="Cambria Math"/>
                            </w:rPr>
                            <m:t>,</m:t>
                          </w:ins>
                        </m:r>
                        <m:sSup>
                          <m:sSupPr>
                            <m:ctrlPr>
                              <w:ins w:id="193" w:author="作成者">
                                <w:rPr>
                                  <w:rFonts w:ascii="Cambria Math" w:hAnsi="Cambria Math"/>
                                  <w:i/>
                                  <w:iCs/>
                                </w:rPr>
                              </w:ins>
                            </m:ctrlPr>
                          </m:sSupPr>
                          <m:e>
                            <m:r>
                              <w:ins w:id="194" w:author="作成者">
                                <m:rPr>
                                  <m:sty m:val="bi"/>
                                </m:rPr>
                                <w:rPr>
                                  <w:rFonts w:ascii="Cambria Math" w:hAnsi="Cambria Math"/>
                                </w:rPr>
                                <m:t>x</m:t>
                              </w:ins>
                            </m:r>
                          </m:e>
                          <m:sup>
                            <m:d>
                              <m:dPr>
                                <m:ctrlPr>
                                  <w:ins w:id="195" w:author="作成者">
                                    <w:rPr>
                                      <w:rFonts w:ascii="Cambria Math" w:hAnsi="Cambria Math"/>
                                      <w:i/>
                                      <w:iCs/>
                                    </w:rPr>
                                  </w:ins>
                                </m:ctrlPr>
                              </m:dPr>
                              <m:e>
                                <m:r>
                                  <w:ins w:id="196" w:author="作成者">
                                    <w:rPr>
                                      <w:rFonts w:ascii="Cambria Math" w:hAnsi="Cambria Math"/>
                                    </w:rPr>
                                    <m:t>l</m:t>
                                  </w:ins>
                                </m:r>
                              </m:e>
                            </m:d>
                          </m:sup>
                        </m:sSup>
                      </m:e>
                    </m:d>
                  </m:e>
                </m:nary>
              </m:oMath>
            </m:oMathPara>
          </w:p>
          <w:p w14:paraId="3DF91943" w14:textId="77777777" w:rsidR="004E0219" w:rsidRDefault="004E0219" w:rsidP="007C1597">
            <w:pPr>
              <w:rPr>
                <w:ins w:id="197" w:author="作成者"/>
                <w:iCs/>
              </w:rPr>
            </w:pPr>
          </w:p>
          <w:p w14:paraId="184AF117" w14:textId="77777777" w:rsidR="004E0219" w:rsidRPr="00235DB1" w:rsidRDefault="00966230" w:rsidP="007C1597">
            <w:pPr>
              <w:rPr>
                <w:ins w:id="198" w:author="作成者"/>
                <w:iCs/>
              </w:rPr>
            </w:pPr>
            <m:oMath>
              <m:sSub>
                <m:sSubPr>
                  <m:ctrlPr>
                    <w:ins w:id="199" w:author="作成者">
                      <w:rPr>
                        <w:rFonts w:ascii="Cambria Math" w:hAnsi="Cambria Math"/>
                        <w:i/>
                      </w:rPr>
                    </w:ins>
                  </m:ctrlPr>
                </m:sSubPr>
                <m:e>
                  <m:r>
                    <w:ins w:id="200" w:author="作成者">
                      <w:rPr>
                        <w:rFonts w:ascii="Cambria Math" w:hAnsi="Cambria Math"/>
                      </w:rPr>
                      <m:t>p</m:t>
                    </w:ins>
                  </m:r>
                </m:e>
                <m:sub>
                  <m:r>
                    <w:ins w:id="201" w:author="作成者">
                      <w:rPr>
                        <w:rFonts w:ascii="Cambria Math" w:hAnsi="Cambria Math"/>
                      </w:rPr>
                      <m:t>T</m:t>
                    </w:ins>
                  </m:r>
                </m:sub>
              </m:sSub>
              <m:d>
                <m:dPr>
                  <m:ctrlPr>
                    <w:ins w:id="202" w:author="作成者">
                      <w:rPr>
                        <w:rFonts w:ascii="Cambria Math" w:hAnsi="Cambria Math"/>
                        <w:i/>
                      </w:rPr>
                    </w:ins>
                  </m:ctrlPr>
                </m:dPr>
                <m:e>
                  <m:r>
                    <w:ins w:id="203" w:author="作成者">
                      <m:rPr>
                        <m:sty m:val="bi"/>
                      </m:rPr>
                      <w:rPr>
                        <w:rFonts w:ascii="Cambria Math" w:hAnsi="Cambria Math"/>
                      </w:rPr>
                      <m:t>x</m:t>
                    </w:ins>
                  </m:r>
                </m:e>
              </m:d>
            </m:oMath>
            <w:ins w:id="204" w:author="作成者">
              <w:r w:rsidR="004E0219">
                <w:tab/>
                <w:t>:</w:t>
              </w:r>
              <w:r w:rsidR="004E0219">
                <w:rPr>
                  <w:rFonts w:hint="eastAsia"/>
                </w:rPr>
                <w:t>真の確率密度</w:t>
              </w:r>
            </w:ins>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E0FB95A" w14:textId="5E8DFF99" w:rsidR="004E0219" w:rsidRDefault="004E0219" w:rsidP="007C1597">
            <w:pPr>
              <w:pStyle w:val="a7"/>
              <w:ind w:leftChars="0" w:left="0"/>
              <w:rPr>
                <w:ins w:id="205" w:author="作成者"/>
                <w:rFonts w:ascii="游明朝" w:eastAsia="游明朝" w:hAnsi="游明朝" w:cs="Times New Roman"/>
              </w:rPr>
            </w:pPr>
            <w:ins w:id="206" w:author="作成者">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13</w:t>
              </w:r>
              <w:r>
                <w:rPr>
                  <w:rFonts w:asciiTheme="minorEastAsia" w:hAnsiTheme="minorEastAsia" w:hint="eastAsia"/>
                  <w:noProof/>
                </w:rPr>
                <w:fldChar w:fldCharType="end"/>
              </w:r>
              <w:r>
                <w:rPr>
                  <w:rFonts w:asciiTheme="minorEastAsia" w:hAnsiTheme="minorEastAsia" w:hint="eastAsia"/>
                  <w:iCs/>
                </w:rPr>
                <w:t>)</w:t>
              </w:r>
            </w:ins>
          </w:p>
        </w:tc>
      </w:tr>
    </w:tbl>
    <w:p w14:paraId="198D7367" w14:textId="68770C90" w:rsidR="002D4D01" w:rsidDel="002D4D01" w:rsidRDefault="002D4D01" w:rsidP="002D4D01">
      <w:pPr>
        <w:pStyle w:val="a7"/>
        <w:ind w:leftChars="877" w:left="1842" w:firstLine="1"/>
        <w:rPr>
          <w:del w:id="207" w:author="作成者"/>
        </w:rPr>
      </w:pPr>
      <w:ins w:id="208" w:author="作成者">
        <w:r>
          <w:rPr>
            <w:rFonts w:hint="eastAsia"/>
          </w:rPr>
          <w:t>ここで，</w:t>
        </w:r>
      </w:ins>
      <m:oMath>
        <m:r>
          <w:ins w:id="209" w:author="作成者">
            <w:rPr>
              <w:rFonts w:ascii="Cambria Math" w:hAnsi="Cambria Math" w:hint="eastAsia"/>
            </w:rPr>
            <m:t>E</m:t>
          </w:ins>
        </m:r>
        <m:d>
          <m:dPr>
            <m:ctrlPr>
              <w:ins w:id="210" w:author="作成者">
                <w:rPr>
                  <w:rFonts w:ascii="Cambria Math" w:hAnsi="Cambria Math"/>
                  <w:i/>
                </w:rPr>
              </w:ins>
            </m:ctrlPr>
          </m:dPr>
          <m:e>
            <m:r>
              <w:ins w:id="211" w:author="作成者">
                <m:rPr>
                  <m:sty m:val="p"/>
                </m:rPr>
                <w:rPr>
                  <w:rFonts w:ascii="Cambria Math" w:hAnsi="Cambria Math"/>
                </w:rPr>
                <m:t>H|</m:t>
              </w:ins>
            </m:r>
            <m:r>
              <w:ins w:id="212" w:author="作成者">
                <m:rPr>
                  <m:scr m:val="script"/>
                  <m:sty m:val="p"/>
                </m:rPr>
                <w:rPr>
                  <w:rFonts w:ascii="Cambria Math" w:hAnsi="Cambria Math"/>
                </w:rPr>
                <m:t>D</m:t>
              </w:ins>
            </m:r>
          </m:e>
        </m:d>
      </m:oMath>
      <w:ins w:id="213" w:author="作成者">
        <w:r>
          <w:rPr>
            <w:rFonts w:hint="eastAsia"/>
          </w:rPr>
          <w:t>に含まれる式の内，未知のパラメータに依存しない部分は(定数</w:t>
        </w:r>
        <w:r>
          <w:t>)</w:t>
        </w:r>
        <w:r>
          <w:rPr>
            <w:rFonts w:hint="eastAsia"/>
          </w:rPr>
          <w:t>と記載した．</w:t>
        </w:r>
      </w:ins>
    </w:p>
    <w:p w14:paraId="6290E53F" w14:textId="77777777" w:rsidR="002D4D01" w:rsidRDefault="002D4D01" w:rsidP="002D4D01">
      <w:pPr>
        <w:ind w:leftChars="877" w:left="1842" w:firstLine="1"/>
        <w:rPr>
          <w:ins w:id="214" w:author="作成者"/>
        </w:rPr>
      </w:pPr>
    </w:p>
    <w:p w14:paraId="778B5BAE" w14:textId="38492A35" w:rsidR="00BE0DEF" w:rsidRDefault="00BE0DEF" w:rsidP="00235DB1">
      <w:pPr>
        <w:pStyle w:val="a7"/>
        <w:ind w:leftChars="0" w:left="1843"/>
        <w:rPr>
          <w:ins w:id="215" w:author="作成者"/>
        </w:rPr>
      </w:pPr>
    </w:p>
    <w:p w14:paraId="0172F296" w14:textId="533CFB66" w:rsidR="00BD2A82" w:rsidDel="004E0219" w:rsidRDefault="007B21A3" w:rsidP="007B21A3">
      <w:pPr>
        <w:pStyle w:val="a7"/>
        <w:ind w:leftChars="0" w:left="400" w:firstLine="1247"/>
        <w:rPr>
          <w:del w:id="216" w:author="作成者"/>
        </w:rPr>
      </w:pPr>
      <w:ins w:id="217" w:author="作成者">
        <w:r>
          <w:rPr>
            <w:rFonts w:hint="eastAsia"/>
          </w:rPr>
          <w:t>カーネル密度関数として</w:t>
        </w:r>
      </w:ins>
    </w:p>
    <w:p w14:paraId="652A2ADA" w14:textId="52BFFAD5" w:rsidR="00FA094E" w:rsidDel="007B21A3" w:rsidRDefault="00E954EA" w:rsidP="007B21A3">
      <w:pPr>
        <w:pStyle w:val="a7"/>
        <w:ind w:firstLine="1247"/>
        <w:rPr>
          <w:del w:id="218" w:author="作成者"/>
        </w:rPr>
      </w:pPr>
      <w:del w:id="219" w:author="作成者">
        <w:r w:rsidDel="004E0219">
          <w:tab/>
        </w:r>
      </w:del>
    </w:p>
    <w:p w14:paraId="70CC5B7F" w14:textId="59B7399D" w:rsidR="00A14C58" w:rsidRDefault="00FA094E" w:rsidP="007B21A3">
      <w:pPr>
        <w:pStyle w:val="a7"/>
        <w:ind w:firstLine="1247"/>
      </w:pPr>
      <w:del w:id="220" w:author="作成者">
        <w:r w:rsidDel="007B21A3">
          <w:rPr>
            <w:rFonts w:hint="eastAsia"/>
          </w:rPr>
          <w:delText>この関数として</w:delText>
        </w:r>
      </w:del>
      <w:r>
        <w:rPr>
          <w:rFonts w:hint="eastAsia"/>
        </w:rPr>
        <w:t>よく用いられるのは相関がない多変量正規分布である．</w:t>
      </w:r>
    </w:p>
    <w:tbl>
      <w:tblPr>
        <w:tblStyle w:val="af"/>
        <w:tblW w:w="8912" w:type="dxa"/>
        <w:tblInd w:w="1856" w:type="dxa"/>
        <w:tblLook w:val="04A0" w:firstRow="1" w:lastRow="0" w:firstColumn="1" w:lastColumn="0" w:noHBand="0" w:noVBand="1"/>
      </w:tblPr>
      <w:tblGrid>
        <w:gridCol w:w="8062"/>
        <w:gridCol w:w="850"/>
      </w:tblGrid>
      <w:tr w:rsidR="00FA094E" w14:paraId="38284695"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98C876" w14:textId="0D71023C" w:rsidR="00FA094E" w:rsidRPr="00992534" w:rsidRDefault="00966230" w:rsidP="00992534">
            <w:pPr>
              <w:pStyle w:val="a7"/>
              <w:ind w:leftChars="0" w:left="0"/>
              <w:rPr>
                <w:i/>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r>
                      <m:rPr>
                        <m:lit/>
                      </m:rP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r>
                      <m:rPr>
                        <m:sty m:val="p"/>
                      </m:rP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2</m:t>
                                </m:r>
                              </m:sup>
                            </m:sSup>
                          </m:den>
                        </m:f>
                      </m:e>
                    </m:d>
                  </m:e>
                  <m:sup>
                    <m:f>
                      <m:fPr>
                        <m:ctrlPr>
                          <w:rPr>
                            <w:rFonts w:ascii="Cambria Math" w:hAnsi="Cambria Math"/>
                            <w:i/>
                          </w:rPr>
                        </m:ctrlPr>
                      </m:fPr>
                      <m:num>
                        <m:r>
                          <w:rPr>
                            <w:rFonts w:ascii="Cambria Math" w:hAnsi="Cambria Math"/>
                          </w:rPr>
                          <m:t>M</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sSup>
                                  <m:sSupPr>
                                    <m:ctrlPr>
                                      <w:rPr>
                                        <w:rFonts w:ascii="Cambria Math" w:hAnsi="Cambria Math"/>
                                        <w:b/>
                                        <w:bCs/>
                                        <w:i/>
                                      </w:rPr>
                                    </m:ctrlPr>
                                  </m:sSupPr>
                                  <m:e>
                                    <m:r>
                                      <m:rPr>
                                        <m:sty m:val="bi"/>
                                      </m:rPr>
                                      <w:rPr>
                                        <w:rFonts w:ascii="Cambria Math" w:hAnsi="Cambria Math"/>
                                      </w:rPr>
                                      <m:t>x</m:t>
                                    </m:r>
                                  </m:e>
                                  <m:sup>
                                    <m:d>
                                      <m:dPr>
                                        <m:ctrlPr>
                                          <w:rPr>
                                            <w:rFonts w:ascii="Cambria Math" w:hAnsi="Cambria Math"/>
                                            <w:b/>
                                            <w:bCs/>
                                            <w:i/>
                                          </w:rPr>
                                        </m:ctrlPr>
                                      </m:dPr>
                                      <m:e>
                                        <m:r>
                                          <m:rPr>
                                            <m:sty m:val="bi"/>
                                          </m:rPr>
                                          <w:rPr>
                                            <w:rFonts w:ascii="Cambria Math" w:hAnsi="Cambria Math"/>
                                          </w:rPr>
                                          <m:t>n</m:t>
                                        </m:r>
                                      </m:e>
                                    </m:d>
                                  </m:sup>
                                </m:sSup>
                              </m:e>
                            </m:d>
                          </m:e>
                          <m:sup>
                            <m:r>
                              <w:rPr>
                                <w:rFonts w:ascii="Cambria Math" w:hAnsi="Cambria Math"/>
                              </w:rPr>
                              <m:t>2</m:t>
                            </m:r>
                          </m:sup>
                        </m:sSup>
                      </m:e>
                    </m:d>
                  </m:e>
                </m:func>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24F52CD" w14:textId="40F28C19" w:rsidR="00FA094E" w:rsidRDefault="00FA094E" w:rsidP="006A0BB9">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ins w:id="221" w:author="作成者">
              <w:r w:rsidR="006F236A">
                <w:rPr>
                  <w:rFonts w:asciiTheme="minorEastAsia" w:hAnsiTheme="minorEastAsia"/>
                  <w:noProof/>
                </w:rPr>
                <w:t>14</w:t>
              </w:r>
            </w:ins>
            <w:del w:id="222" w:author="作成者">
              <w:r w:rsidDel="006F236A">
                <w:rPr>
                  <w:rFonts w:asciiTheme="minorEastAsia" w:hAnsiTheme="minorEastAsia"/>
                  <w:noProof/>
                </w:rPr>
                <w:delText>7</w:delText>
              </w:r>
            </w:del>
            <w:r>
              <w:rPr>
                <w:rFonts w:asciiTheme="minorEastAsia" w:hAnsiTheme="minorEastAsia" w:hint="eastAsia"/>
                <w:noProof/>
              </w:rPr>
              <w:fldChar w:fldCharType="end"/>
            </w:r>
            <w:r>
              <w:rPr>
                <w:rFonts w:asciiTheme="minorEastAsia" w:hAnsiTheme="minorEastAsia" w:hint="eastAsia"/>
                <w:iCs/>
              </w:rPr>
              <w:t>)</w:t>
            </w:r>
          </w:p>
        </w:tc>
      </w:tr>
    </w:tbl>
    <w:p w14:paraId="4C1816CA" w14:textId="04ADE860" w:rsidR="00FA094E" w:rsidDel="00992534" w:rsidRDefault="00FA094E" w:rsidP="00992534">
      <w:pPr>
        <w:ind w:leftChars="877" w:left="1842"/>
        <w:rPr>
          <w:del w:id="223" w:author="作成者"/>
          <w:iCs/>
        </w:rPr>
      </w:pPr>
      <w:del w:id="224" w:author="作成者">
        <w:r w:rsidDel="00992534">
          <w:rPr>
            <w:rFonts w:hint="eastAsia"/>
          </w:rPr>
          <w:lastRenderedPageBreak/>
          <w:delText>ただし，</w:delText>
        </w:r>
      </w:del>
      <m:oMath>
        <m:r>
          <w:del w:id="225" w:author="作成者">
            <m:rPr>
              <m:sty m:val="p"/>
            </m:rPr>
            <w:rPr>
              <w:rFonts w:ascii="Cambria Math" w:hAnsi="Cambria Math"/>
            </w:rPr>
            <m:t>H=</m:t>
          </w:del>
        </m:r>
        <m:sSup>
          <m:sSupPr>
            <m:ctrlPr>
              <w:del w:id="226" w:author="作成者">
                <w:rPr>
                  <w:rFonts w:ascii="Cambria Math" w:hAnsi="Cambria Math"/>
                  <w:i/>
                  <w:iCs/>
                </w:rPr>
              </w:del>
            </m:ctrlPr>
          </m:sSupPr>
          <m:e>
            <m:r>
              <w:del w:id="227" w:author="作成者">
                <w:rPr>
                  <w:rFonts w:ascii="Cambria Math" w:hAnsi="Cambria Math"/>
                </w:rPr>
                <m:t>h</m:t>
              </w:del>
            </m:r>
          </m:e>
          <m:sup>
            <m:r>
              <w:del w:id="228" w:author="作成者">
                <w:rPr>
                  <w:rFonts w:ascii="Cambria Math" w:hAnsi="Cambria Math"/>
                </w:rPr>
                <m:t>2</m:t>
              </w:del>
            </m:r>
          </m:sup>
        </m:sSup>
        <m:sSub>
          <m:sSubPr>
            <m:ctrlPr>
              <w:del w:id="229" w:author="作成者">
                <w:rPr>
                  <w:rFonts w:ascii="Cambria Math" w:hAnsi="Cambria Math"/>
                  <w:i/>
                  <w:iCs/>
                </w:rPr>
              </w:del>
            </m:ctrlPr>
          </m:sSubPr>
          <m:e>
            <m:r>
              <w:del w:id="230" w:author="作成者">
                <w:rPr>
                  <w:rFonts w:ascii="Cambria Math" w:hAnsi="Cambria Math"/>
                </w:rPr>
                <m:t>I</m:t>
              </w:del>
            </m:r>
          </m:e>
          <m:sub>
            <m:r>
              <w:del w:id="231" w:author="作成者">
                <w:rPr>
                  <w:rFonts w:ascii="Cambria Math" w:hAnsi="Cambria Math"/>
                </w:rPr>
                <m:t>M</m:t>
              </w:del>
            </m:r>
          </m:sub>
        </m:sSub>
      </m:oMath>
      <w:del w:id="232" w:author="作成者">
        <w:r w:rsidDel="00992534">
          <w:rPr>
            <w:rFonts w:hint="eastAsia"/>
            <w:iCs/>
          </w:rPr>
          <w:delText>（</w:delText>
        </w:r>
      </w:del>
      <m:oMath>
        <m:sSub>
          <m:sSubPr>
            <m:ctrlPr>
              <w:del w:id="233" w:author="作成者">
                <w:rPr>
                  <w:rFonts w:ascii="Cambria Math" w:hAnsi="Cambria Math"/>
                  <w:i/>
                  <w:iCs/>
                </w:rPr>
              </w:del>
            </m:ctrlPr>
          </m:sSubPr>
          <m:e>
            <m:r>
              <w:del w:id="234" w:author="作成者">
                <w:rPr>
                  <w:rFonts w:ascii="Cambria Math" w:hAnsi="Cambria Math"/>
                </w:rPr>
                <m:t>I</m:t>
              </w:del>
            </m:r>
          </m:e>
          <m:sub>
            <m:r>
              <w:del w:id="235" w:author="作成者">
                <w:rPr>
                  <w:rFonts w:ascii="Cambria Math" w:hAnsi="Cambria Math"/>
                </w:rPr>
                <m:t>M</m:t>
              </w:del>
            </m:r>
          </m:sub>
        </m:sSub>
      </m:oMath>
      <w:del w:id="236" w:author="作成者">
        <w:r w:rsidDel="00992534">
          <w:rPr>
            <w:rFonts w:hint="eastAsia"/>
            <w:iCs/>
          </w:rPr>
          <w:delText>は</w:delText>
        </w:r>
      </w:del>
      <m:oMath>
        <m:r>
          <w:del w:id="237" w:author="作成者">
            <w:rPr>
              <w:rFonts w:ascii="Cambria Math" w:hAnsi="Cambria Math" w:hint="eastAsia"/>
            </w:rPr>
            <m:t>M</m:t>
          </w:del>
        </m:r>
      </m:oMath>
      <w:del w:id="238" w:author="作成者">
        <w:r w:rsidDel="00992534">
          <w:rPr>
            <w:rFonts w:hint="eastAsia"/>
            <w:iCs/>
          </w:rPr>
          <w:delText>次元の単位ベクトルである．）とした．</w:delText>
        </w:r>
      </w:del>
    </w:p>
    <w:p w14:paraId="20D038B9" w14:textId="74118D25" w:rsidR="00FA094E" w:rsidRDefault="00992534" w:rsidP="002C58A0">
      <w:pPr>
        <w:pStyle w:val="a7"/>
        <w:ind w:leftChars="0" w:left="1843"/>
        <w:rPr>
          <w:ins w:id="239" w:author="作成者"/>
        </w:rPr>
      </w:pPr>
      <w:ins w:id="240" w:author="作成者">
        <w:r>
          <w:rPr>
            <w:rFonts w:hint="eastAsia"/>
          </w:rPr>
          <w:t>この場合，</w:t>
        </w:r>
      </w:ins>
      <m:oMath>
        <m:r>
          <w:ins w:id="241" w:author="作成者">
            <w:rPr>
              <w:rFonts w:ascii="Cambria Math" w:hAnsi="Cambria Math" w:hint="eastAsia"/>
            </w:rPr>
            <m:t>E</m:t>
          </w:ins>
        </m:r>
        <m:d>
          <m:dPr>
            <m:ctrlPr>
              <w:ins w:id="242" w:author="作成者">
                <w:rPr>
                  <w:rFonts w:ascii="Cambria Math" w:hAnsi="Cambria Math"/>
                  <w:i/>
                </w:rPr>
              </w:ins>
            </m:ctrlPr>
          </m:dPr>
          <m:e>
            <m:r>
              <w:ins w:id="243" w:author="作成者">
                <m:rPr>
                  <m:sty m:val="p"/>
                </m:rPr>
                <w:rPr>
                  <w:rFonts w:ascii="Cambria Math" w:hAnsi="Cambria Math"/>
                </w:rPr>
                <m:t>H|</m:t>
              </w:ins>
            </m:r>
            <m:r>
              <w:ins w:id="244" w:author="作成者">
                <m:rPr>
                  <m:scr m:val="script"/>
                  <m:sty m:val="p"/>
                </m:rPr>
                <w:rPr>
                  <w:rFonts w:ascii="Cambria Math" w:hAnsi="Cambria Math"/>
                </w:rPr>
                <m:t>D</m:t>
              </w:ins>
            </m:r>
          </m:e>
        </m:d>
      </m:oMath>
      <w:ins w:id="245" w:author="作成者">
        <w:r w:rsidR="00ED62CC">
          <w:rPr>
            <w:rFonts w:hint="eastAsia"/>
          </w:rPr>
          <w:t>の値は以下のように計算される．</w:t>
        </w:r>
      </w:ins>
    </w:p>
    <w:tbl>
      <w:tblPr>
        <w:tblStyle w:val="af"/>
        <w:tblW w:w="8912" w:type="dxa"/>
        <w:tblInd w:w="1856" w:type="dxa"/>
        <w:tblLook w:val="04A0" w:firstRow="1" w:lastRow="0" w:firstColumn="1" w:lastColumn="0" w:noHBand="0" w:noVBand="1"/>
      </w:tblPr>
      <w:tblGrid>
        <w:gridCol w:w="8062"/>
        <w:gridCol w:w="850"/>
      </w:tblGrid>
      <w:tr w:rsidR="00ED62CC" w14:paraId="1760779B" w14:textId="77777777" w:rsidTr="00624B76">
        <w:trPr>
          <w:ins w:id="246" w:author="作成者"/>
        </w:trPr>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13076A" w14:textId="50E5D990" w:rsidR="00ED62CC" w:rsidRPr="00ED62CC" w:rsidRDefault="00ED62CC" w:rsidP="00624B76">
            <w:pPr>
              <w:pStyle w:val="a7"/>
              <w:ind w:leftChars="0" w:left="0"/>
              <w:rPr>
                <w:ins w:id="247" w:author="作成者"/>
                <w:i/>
                <w:iCs/>
              </w:rPr>
            </w:pPr>
            <m:oMathPara>
              <m:oMathParaPr>
                <m:jc m:val="center"/>
              </m:oMathParaPr>
              <m:oMath>
                <m:r>
                  <w:ins w:id="248" w:author="作成者">
                    <w:rPr>
                      <w:rFonts w:ascii="Cambria Math" w:hAnsi="Cambria Math"/>
                    </w:rPr>
                    <m:t>E</m:t>
                  </w:ins>
                </m:r>
                <m:d>
                  <m:dPr>
                    <m:ctrlPr>
                      <w:ins w:id="249" w:author="作成者">
                        <w:rPr>
                          <w:rFonts w:ascii="Cambria Math" w:hAnsi="Cambria Math"/>
                          <w:i/>
                          <w:iCs/>
                        </w:rPr>
                      </w:ins>
                    </m:ctrlPr>
                  </m:dPr>
                  <m:e>
                    <m:r>
                      <w:ins w:id="250" w:author="作成者">
                        <w:rPr>
                          <w:rFonts w:ascii="Cambria Math" w:hAnsi="Cambria Math"/>
                        </w:rPr>
                        <m:t>H|D</m:t>
                      </w:ins>
                    </m:r>
                  </m:e>
                </m:d>
                <m:r>
                  <w:ins w:id="251" w:author="作成者">
                    <w:rPr>
                      <w:rFonts w:ascii="Cambria Math" w:hAnsi="Cambria Math"/>
                    </w:rPr>
                    <m:t>=</m:t>
                  </w:ins>
                </m:r>
                <m:f>
                  <m:fPr>
                    <m:ctrlPr>
                      <w:ins w:id="252" w:author="作成者">
                        <w:rPr>
                          <w:rFonts w:ascii="Cambria Math" w:hAnsi="Cambria Math"/>
                          <w:i/>
                          <w:iCs/>
                        </w:rPr>
                      </w:ins>
                    </m:ctrlPr>
                  </m:fPr>
                  <m:num>
                    <m:r>
                      <w:ins w:id="253" w:author="作成者">
                        <w:rPr>
                          <w:rFonts w:ascii="Cambria Math" w:hAnsi="Cambria Math"/>
                        </w:rPr>
                        <m:t>1</m:t>
                      </w:ins>
                    </m:r>
                  </m:num>
                  <m:den>
                    <m:sSup>
                      <m:sSupPr>
                        <m:ctrlPr>
                          <w:ins w:id="254" w:author="作成者">
                            <w:rPr>
                              <w:rFonts w:ascii="Cambria Math" w:hAnsi="Cambria Math"/>
                              <w:i/>
                              <w:iCs/>
                            </w:rPr>
                          </w:ins>
                        </m:ctrlPr>
                      </m:sSupPr>
                      <m:e>
                        <m:r>
                          <w:ins w:id="255" w:author="作成者">
                            <w:rPr>
                              <w:rFonts w:ascii="Cambria Math" w:hAnsi="Cambria Math"/>
                            </w:rPr>
                            <m:t>N</m:t>
                          </w:ins>
                        </m:r>
                      </m:e>
                      <m:sup>
                        <m:r>
                          <w:ins w:id="256" w:author="作成者">
                            <w:rPr>
                              <w:rFonts w:ascii="Cambria Math" w:hAnsi="Cambria Math"/>
                            </w:rPr>
                            <m:t>2</m:t>
                          </w:ins>
                        </m:r>
                      </m:sup>
                    </m:sSup>
                  </m:den>
                </m:f>
                <m:nary>
                  <m:naryPr>
                    <m:chr m:val="∑"/>
                    <m:limLoc m:val="undOvr"/>
                    <m:ctrlPr>
                      <w:ins w:id="257" w:author="作成者">
                        <w:rPr>
                          <w:rFonts w:ascii="Cambria Math" w:hAnsi="Cambria Math"/>
                          <w:i/>
                          <w:iCs/>
                        </w:rPr>
                      </w:ins>
                    </m:ctrlPr>
                  </m:naryPr>
                  <m:sub>
                    <m:r>
                      <w:ins w:id="258" w:author="作成者">
                        <w:rPr>
                          <w:rFonts w:ascii="Cambria Math" w:hAnsi="Cambria Math"/>
                        </w:rPr>
                        <m:t>i=1</m:t>
                      </w:ins>
                    </m:r>
                  </m:sub>
                  <m:sup>
                    <m:r>
                      <w:ins w:id="259" w:author="作成者">
                        <w:rPr>
                          <w:rFonts w:ascii="Cambria Math" w:hAnsi="Cambria Math"/>
                        </w:rPr>
                        <m:t>N</m:t>
                      </w:ins>
                    </m:r>
                  </m:sup>
                  <m:e>
                    <m:nary>
                      <m:naryPr>
                        <m:chr m:val="∑"/>
                        <m:limLoc m:val="undOvr"/>
                        <m:ctrlPr>
                          <w:ins w:id="260" w:author="作成者">
                            <w:rPr>
                              <w:rFonts w:ascii="Cambria Math" w:hAnsi="Cambria Math"/>
                              <w:i/>
                              <w:iCs/>
                            </w:rPr>
                          </w:ins>
                        </m:ctrlPr>
                      </m:naryPr>
                      <m:sub>
                        <m:r>
                          <w:ins w:id="261" w:author="作成者">
                            <w:rPr>
                              <w:rFonts w:ascii="Cambria Math" w:hAnsi="Cambria Math"/>
                            </w:rPr>
                            <m:t>l=1</m:t>
                          </w:ins>
                        </m:r>
                      </m:sub>
                      <m:sup>
                        <m:r>
                          <w:ins w:id="262" w:author="作成者">
                            <w:rPr>
                              <w:rFonts w:ascii="Cambria Math" w:hAnsi="Cambria Math"/>
                            </w:rPr>
                            <m:t>N</m:t>
                          </w:ins>
                        </m:r>
                      </m:sup>
                      <m:e>
                        <m:d>
                          <m:dPr>
                            <m:begChr m:val="{"/>
                            <m:endChr m:val="}"/>
                            <m:ctrlPr>
                              <w:ins w:id="263" w:author="作成者">
                                <w:rPr>
                                  <w:rFonts w:ascii="Cambria Math" w:hAnsi="Cambria Math"/>
                                  <w:i/>
                                  <w:iCs/>
                                </w:rPr>
                              </w:ins>
                            </m:ctrlPr>
                          </m:dPr>
                          <m:e>
                            <m:r>
                              <w:ins w:id="264" w:author="作成者">
                                <m:rPr>
                                  <m:scr m:val="script"/>
                                </m:rPr>
                                <w:rPr>
                                  <w:rFonts w:ascii="Cambria Math" w:hAnsi="Cambria Math"/>
                                </w:rPr>
                                <m:t>N</m:t>
                              </w:ins>
                            </m:r>
                            <m:d>
                              <m:dPr>
                                <m:ctrlPr>
                                  <w:ins w:id="265" w:author="作成者">
                                    <w:rPr>
                                      <w:rFonts w:ascii="Cambria Math" w:hAnsi="Cambria Math"/>
                                      <w:i/>
                                      <w:iCs/>
                                    </w:rPr>
                                  </w:ins>
                                </m:ctrlPr>
                              </m:dPr>
                              <m:e>
                                <m:sSup>
                                  <m:sSupPr>
                                    <m:ctrlPr>
                                      <w:ins w:id="266" w:author="作成者">
                                        <w:rPr>
                                          <w:rFonts w:ascii="Cambria Math" w:hAnsi="Cambria Math"/>
                                          <w:i/>
                                          <w:iCs/>
                                        </w:rPr>
                                      </w:ins>
                                    </m:ctrlPr>
                                  </m:sSupPr>
                                  <m:e>
                                    <m:r>
                                      <w:ins w:id="267" w:author="作成者">
                                        <m:rPr>
                                          <m:sty m:val="bi"/>
                                        </m:rPr>
                                        <w:rPr>
                                          <w:rFonts w:ascii="Cambria Math" w:hAnsi="Cambria Math"/>
                                        </w:rPr>
                                        <m:t>x</m:t>
                                      </w:ins>
                                    </m:r>
                                    <m:ctrlPr>
                                      <w:ins w:id="268" w:author="作成者">
                                        <w:rPr>
                                          <w:rFonts w:ascii="Cambria Math" w:hAnsi="Cambria Math"/>
                                          <w:b/>
                                          <w:bCs/>
                                          <w:i/>
                                          <w:iCs/>
                                        </w:rPr>
                                      </w:ins>
                                    </m:ctrlPr>
                                  </m:e>
                                  <m:sup>
                                    <m:d>
                                      <m:dPr>
                                        <m:ctrlPr>
                                          <w:ins w:id="269" w:author="作成者">
                                            <w:rPr>
                                              <w:rFonts w:ascii="Cambria Math" w:hAnsi="Cambria Math"/>
                                              <w:b/>
                                              <w:bCs/>
                                              <w:i/>
                                              <w:iCs/>
                                            </w:rPr>
                                          </w:ins>
                                        </m:ctrlPr>
                                      </m:dPr>
                                      <m:e>
                                        <m:r>
                                          <w:ins w:id="270" w:author="作成者">
                                            <m:rPr>
                                              <m:sty m:val="bi"/>
                                            </m:rPr>
                                            <w:rPr>
                                              <w:rFonts w:ascii="Cambria Math" w:hAnsi="Cambria Math"/>
                                            </w:rPr>
                                            <m:t>n</m:t>
                                          </w:ins>
                                        </m:r>
                                      </m:e>
                                    </m:d>
                                  </m:sup>
                                </m:sSup>
                                <m:r>
                                  <w:ins w:id="271" w:author="作成者">
                                    <w:rPr>
                                      <w:rFonts w:ascii="Cambria Math" w:hAnsi="Cambria Math"/>
                                    </w:rPr>
                                    <m:t>|</m:t>
                                  </w:ins>
                                </m:r>
                                <m:sSup>
                                  <m:sSupPr>
                                    <m:ctrlPr>
                                      <w:ins w:id="272" w:author="作成者">
                                        <w:rPr>
                                          <w:rFonts w:ascii="Cambria Math" w:hAnsi="Cambria Math"/>
                                          <w:i/>
                                          <w:iCs/>
                                        </w:rPr>
                                      </w:ins>
                                    </m:ctrlPr>
                                  </m:sSupPr>
                                  <m:e>
                                    <m:r>
                                      <w:ins w:id="273" w:author="作成者">
                                        <m:rPr>
                                          <m:sty m:val="bi"/>
                                        </m:rPr>
                                        <w:rPr>
                                          <w:rFonts w:ascii="Cambria Math" w:hAnsi="Cambria Math"/>
                                        </w:rPr>
                                        <m:t>x</m:t>
                                      </w:ins>
                                    </m:r>
                                  </m:e>
                                  <m:sup>
                                    <m:d>
                                      <m:dPr>
                                        <m:ctrlPr>
                                          <w:ins w:id="274" w:author="作成者">
                                            <w:rPr>
                                              <w:rFonts w:ascii="Cambria Math" w:hAnsi="Cambria Math"/>
                                              <w:i/>
                                              <w:iCs/>
                                            </w:rPr>
                                          </w:ins>
                                        </m:ctrlPr>
                                      </m:dPr>
                                      <m:e>
                                        <m:r>
                                          <w:ins w:id="275" w:author="作成者">
                                            <w:rPr>
                                              <w:rFonts w:ascii="Cambria Math" w:hAnsi="Cambria Math"/>
                                            </w:rPr>
                                            <m:t>l</m:t>
                                          </w:ins>
                                        </m:r>
                                      </m:e>
                                    </m:d>
                                  </m:sup>
                                </m:sSup>
                                <m:r>
                                  <w:ins w:id="276" w:author="作成者">
                                    <w:rPr>
                                      <w:rFonts w:ascii="Cambria Math" w:hAnsi="Cambria Math"/>
                                    </w:rPr>
                                    <m:t>,2H</m:t>
                                  </w:ins>
                                </m:r>
                              </m:e>
                            </m:d>
                            <m:r>
                              <w:ins w:id="277" w:author="作成者">
                                <w:rPr>
                                  <w:rFonts w:ascii="Cambria Math" w:hAnsi="Cambria Math"/>
                                </w:rPr>
                                <m:t>-</m:t>
                              </w:ins>
                            </m:r>
                            <m:f>
                              <m:fPr>
                                <m:ctrlPr>
                                  <w:ins w:id="278" w:author="作成者">
                                    <w:rPr>
                                      <w:rFonts w:ascii="Cambria Math" w:hAnsi="Cambria Math"/>
                                      <w:i/>
                                      <w:iCs/>
                                    </w:rPr>
                                  </w:ins>
                                </m:ctrlPr>
                              </m:fPr>
                              <m:num>
                                <m:r>
                                  <w:ins w:id="279" w:author="作成者">
                                    <w:rPr>
                                      <w:rFonts w:ascii="Cambria Math" w:hAnsi="Cambria Math"/>
                                    </w:rPr>
                                    <m:t>2N</m:t>
                                  </w:ins>
                                </m:r>
                              </m:num>
                              <m:den>
                                <m:r>
                                  <w:ins w:id="280" w:author="作成者">
                                    <w:rPr>
                                      <w:rFonts w:ascii="Cambria Math" w:hAnsi="Cambria Math"/>
                                    </w:rPr>
                                    <m:t>N-1</m:t>
                                  </w:ins>
                                </m:r>
                              </m:den>
                            </m:f>
                            <m:r>
                              <w:ins w:id="281" w:author="作成者">
                                <m:rPr>
                                  <m:scr m:val="script"/>
                                </m:rPr>
                                <w:rPr>
                                  <w:rFonts w:ascii="Cambria Math" w:hAnsi="Cambria Math"/>
                                </w:rPr>
                                <m:t>N</m:t>
                              </w:ins>
                            </m:r>
                            <m:d>
                              <m:dPr>
                                <m:ctrlPr>
                                  <w:ins w:id="282" w:author="作成者">
                                    <w:rPr>
                                      <w:rFonts w:ascii="Cambria Math" w:hAnsi="Cambria Math"/>
                                      <w:i/>
                                      <w:iCs/>
                                    </w:rPr>
                                  </w:ins>
                                </m:ctrlPr>
                              </m:dPr>
                              <m:e>
                                <m:sSup>
                                  <m:sSupPr>
                                    <m:ctrlPr>
                                      <w:ins w:id="283" w:author="作成者">
                                        <w:rPr>
                                          <w:rFonts w:ascii="Cambria Math" w:hAnsi="Cambria Math"/>
                                          <w:i/>
                                          <w:iCs/>
                                        </w:rPr>
                                      </w:ins>
                                    </m:ctrlPr>
                                  </m:sSupPr>
                                  <m:e>
                                    <m:r>
                                      <w:ins w:id="284" w:author="作成者">
                                        <m:rPr>
                                          <m:sty m:val="bi"/>
                                        </m:rPr>
                                        <w:rPr>
                                          <w:rFonts w:ascii="Cambria Math" w:hAnsi="Cambria Math"/>
                                        </w:rPr>
                                        <m:t>x</m:t>
                                      </w:ins>
                                    </m:r>
                                    <m:ctrlPr>
                                      <w:ins w:id="285" w:author="作成者">
                                        <w:rPr>
                                          <w:rFonts w:ascii="Cambria Math" w:hAnsi="Cambria Math"/>
                                          <w:b/>
                                          <w:bCs/>
                                          <w:i/>
                                          <w:iCs/>
                                        </w:rPr>
                                      </w:ins>
                                    </m:ctrlPr>
                                  </m:e>
                                  <m:sup>
                                    <m:d>
                                      <m:dPr>
                                        <m:ctrlPr>
                                          <w:ins w:id="286" w:author="作成者">
                                            <w:rPr>
                                              <w:rFonts w:ascii="Cambria Math" w:hAnsi="Cambria Math"/>
                                              <w:b/>
                                              <w:bCs/>
                                              <w:i/>
                                              <w:iCs/>
                                            </w:rPr>
                                          </w:ins>
                                        </m:ctrlPr>
                                      </m:dPr>
                                      <m:e>
                                        <m:r>
                                          <w:ins w:id="287" w:author="作成者">
                                            <w:rPr>
                                              <w:rFonts w:ascii="Cambria Math" w:hAnsi="Cambria Math"/>
                                            </w:rPr>
                                            <m:t>n</m:t>
                                          </w:ins>
                                        </m:r>
                                      </m:e>
                                    </m:d>
                                  </m:sup>
                                </m:sSup>
                                <m:r>
                                  <w:ins w:id="288" w:author="作成者">
                                    <w:rPr>
                                      <w:rFonts w:ascii="Cambria Math" w:hAnsi="Cambria Math"/>
                                    </w:rPr>
                                    <m:t>|</m:t>
                                  </w:ins>
                                </m:r>
                                <m:sSup>
                                  <m:sSupPr>
                                    <m:ctrlPr>
                                      <w:ins w:id="289" w:author="作成者">
                                        <w:rPr>
                                          <w:rFonts w:ascii="Cambria Math" w:hAnsi="Cambria Math"/>
                                          <w:i/>
                                          <w:iCs/>
                                        </w:rPr>
                                      </w:ins>
                                    </m:ctrlPr>
                                  </m:sSupPr>
                                  <m:e>
                                    <m:r>
                                      <w:ins w:id="290" w:author="作成者">
                                        <m:rPr>
                                          <m:sty m:val="bi"/>
                                        </m:rPr>
                                        <w:rPr>
                                          <w:rFonts w:ascii="Cambria Math" w:hAnsi="Cambria Math"/>
                                        </w:rPr>
                                        <m:t>x</m:t>
                                      </w:ins>
                                    </m:r>
                                  </m:e>
                                  <m:sup>
                                    <m:d>
                                      <m:dPr>
                                        <m:ctrlPr>
                                          <w:ins w:id="291" w:author="作成者">
                                            <w:rPr>
                                              <w:rFonts w:ascii="Cambria Math" w:hAnsi="Cambria Math"/>
                                              <w:i/>
                                              <w:iCs/>
                                            </w:rPr>
                                          </w:ins>
                                        </m:ctrlPr>
                                      </m:dPr>
                                      <m:e>
                                        <m:r>
                                          <w:ins w:id="292" w:author="作成者">
                                            <w:rPr>
                                              <w:rFonts w:ascii="Cambria Math" w:hAnsi="Cambria Math"/>
                                            </w:rPr>
                                            <m:t>l</m:t>
                                          </w:ins>
                                        </m:r>
                                      </m:e>
                                    </m:d>
                                  </m:sup>
                                </m:sSup>
                                <m:r>
                                  <w:ins w:id="293" w:author="作成者">
                                    <w:rPr>
                                      <w:rFonts w:ascii="Cambria Math" w:hAnsi="Cambria Math"/>
                                    </w:rPr>
                                    <m:t>,H</m:t>
                                  </w:ins>
                                </m:r>
                              </m:e>
                            </m:d>
                          </m:e>
                        </m:d>
                      </m:e>
                    </m:nary>
                  </m:e>
                </m:nary>
                <m:r>
                  <w:ins w:id="294" w:author="作成者">
                    <w:rPr>
                      <w:rFonts w:ascii="Cambria Math" w:hAnsi="Cambria Math"/>
                    </w:rPr>
                    <m:t>+</m:t>
                  </w:ins>
                </m:r>
                <m:f>
                  <m:fPr>
                    <m:ctrlPr>
                      <w:ins w:id="295" w:author="作成者">
                        <w:rPr>
                          <w:rFonts w:ascii="Cambria Math" w:hAnsi="Cambria Math"/>
                          <w:i/>
                          <w:iCs/>
                        </w:rPr>
                      </w:ins>
                    </m:ctrlPr>
                  </m:fPr>
                  <m:num>
                    <m:r>
                      <w:ins w:id="296" w:author="作成者">
                        <w:rPr>
                          <w:rFonts w:ascii="Cambria Math" w:hAnsi="Cambria Math"/>
                        </w:rPr>
                        <m:t>2</m:t>
                      </w:ins>
                    </m:r>
                  </m:num>
                  <m:den>
                    <m:r>
                      <w:ins w:id="297" w:author="作成者">
                        <w:rPr>
                          <w:rFonts w:ascii="Cambria Math" w:hAnsi="Cambria Math"/>
                        </w:rPr>
                        <m:t>N-1</m:t>
                      </w:ins>
                    </m:r>
                  </m:den>
                </m:f>
                <m:sSup>
                  <m:sSupPr>
                    <m:ctrlPr>
                      <w:ins w:id="298" w:author="作成者">
                        <w:rPr>
                          <w:rFonts w:ascii="Cambria Math" w:hAnsi="Cambria Math"/>
                          <w:i/>
                          <w:iCs/>
                        </w:rPr>
                      </w:ins>
                    </m:ctrlPr>
                  </m:sSupPr>
                  <m:e>
                    <m:d>
                      <m:dPr>
                        <m:ctrlPr>
                          <w:ins w:id="299" w:author="作成者">
                            <w:rPr>
                              <w:rFonts w:ascii="Cambria Math" w:hAnsi="Cambria Math"/>
                              <w:i/>
                              <w:iCs/>
                            </w:rPr>
                          </w:ins>
                        </m:ctrlPr>
                      </m:dPr>
                      <m:e>
                        <m:r>
                          <w:ins w:id="300" w:author="作成者">
                            <w:rPr>
                              <w:rFonts w:ascii="Cambria Math" w:hAnsi="Cambria Math"/>
                            </w:rPr>
                            <m:t>2π</m:t>
                          </w:ins>
                        </m:r>
                      </m:e>
                    </m:d>
                  </m:e>
                  <m:sup>
                    <m:r>
                      <w:ins w:id="301" w:author="作成者">
                        <w:rPr>
                          <w:rFonts w:ascii="Cambria Math" w:hAnsi="Cambria Math"/>
                        </w:rPr>
                        <m:t>-</m:t>
                      </w:ins>
                    </m:r>
                    <m:f>
                      <m:fPr>
                        <m:ctrlPr>
                          <w:ins w:id="302" w:author="作成者">
                            <w:rPr>
                              <w:rFonts w:ascii="Cambria Math" w:hAnsi="Cambria Math"/>
                              <w:i/>
                              <w:iCs/>
                            </w:rPr>
                          </w:ins>
                        </m:ctrlPr>
                      </m:fPr>
                      <m:num>
                        <m:r>
                          <w:ins w:id="303" w:author="作成者">
                            <w:rPr>
                              <w:rFonts w:ascii="Cambria Math" w:hAnsi="Cambria Math"/>
                            </w:rPr>
                            <m:t>M</m:t>
                          </w:ins>
                        </m:r>
                      </m:num>
                      <m:den>
                        <m:r>
                          <w:ins w:id="304" w:author="作成者">
                            <w:rPr>
                              <w:rFonts w:ascii="Cambria Math" w:hAnsi="Cambria Math"/>
                            </w:rPr>
                            <m:t>2</m:t>
                          </w:ins>
                        </m:r>
                      </m:den>
                    </m:f>
                  </m:sup>
                </m:sSup>
                <m:sSup>
                  <m:sSupPr>
                    <m:ctrlPr>
                      <w:ins w:id="305" w:author="作成者">
                        <w:rPr>
                          <w:rFonts w:ascii="Cambria Math" w:hAnsi="Cambria Math"/>
                          <w:i/>
                          <w:iCs/>
                        </w:rPr>
                      </w:ins>
                    </m:ctrlPr>
                  </m:sSupPr>
                  <m:e>
                    <m:d>
                      <m:dPr>
                        <m:begChr m:val="|"/>
                        <m:endChr m:val="|"/>
                        <m:ctrlPr>
                          <w:ins w:id="306" w:author="作成者">
                            <w:rPr>
                              <w:rFonts w:ascii="Cambria Math" w:hAnsi="Cambria Math"/>
                              <w:i/>
                              <w:iCs/>
                            </w:rPr>
                          </w:ins>
                        </m:ctrlPr>
                      </m:dPr>
                      <m:e>
                        <m:r>
                          <w:ins w:id="307" w:author="作成者">
                            <w:rPr>
                              <w:rFonts w:ascii="Cambria Math" w:hAnsi="Cambria Math"/>
                            </w:rPr>
                            <m:t>H</m:t>
                          </w:ins>
                        </m:r>
                      </m:e>
                    </m:d>
                  </m:e>
                  <m:sup>
                    <m:r>
                      <w:ins w:id="308" w:author="作成者">
                        <w:rPr>
                          <w:rFonts w:ascii="Cambria Math" w:hAnsi="Cambria Math"/>
                        </w:rPr>
                        <m:t>-</m:t>
                      </w:ins>
                    </m:r>
                    <m:f>
                      <m:fPr>
                        <m:ctrlPr>
                          <w:ins w:id="309" w:author="作成者">
                            <w:rPr>
                              <w:rFonts w:ascii="Cambria Math" w:hAnsi="Cambria Math"/>
                              <w:i/>
                              <w:iCs/>
                            </w:rPr>
                          </w:ins>
                        </m:ctrlPr>
                      </m:fPr>
                      <m:num>
                        <m:r>
                          <w:ins w:id="310" w:author="作成者">
                            <w:rPr>
                              <w:rFonts w:ascii="Cambria Math" w:hAnsi="Cambria Math"/>
                            </w:rPr>
                            <m:t>1</m:t>
                          </w:ins>
                        </m:r>
                      </m:num>
                      <m:den>
                        <m:r>
                          <w:ins w:id="311" w:author="作成者">
                            <w:rPr>
                              <w:rFonts w:ascii="Cambria Math" w:hAnsi="Cambria Math"/>
                            </w:rPr>
                            <m:t>2</m:t>
                          </w:ins>
                        </m:r>
                      </m:den>
                    </m:f>
                  </m:sup>
                </m:sSup>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103224" w14:textId="1A71CD81" w:rsidR="00ED62CC" w:rsidRDefault="00ED62CC" w:rsidP="00624B76">
            <w:pPr>
              <w:pStyle w:val="a7"/>
              <w:ind w:leftChars="0" w:left="0"/>
              <w:rPr>
                <w:ins w:id="312" w:author="作成者"/>
                <w:rFonts w:ascii="游明朝" w:eastAsia="游明朝" w:hAnsi="游明朝" w:cs="Times New Roman"/>
              </w:rPr>
            </w:pPr>
            <w:bookmarkStart w:id="313" w:name="_Ref79999444"/>
            <w:ins w:id="314" w:author="作成者">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15</w:t>
              </w:r>
              <w:r>
                <w:rPr>
                  <w:rFonts w:asciiTheme="minorEastAsia" w:hAnsiTheme="minorEastAsia" w:hint="eastAsia"/>
                  <w:noProof/>
                </w:rPr>
                <w:fldChar w:fldCharType="end"/>
              </w:r>
              <w:r>
                <w:rPr>
                  <w:rFonts w:asciiTheme="minorEastAsia" w:hAnsiTheme="minorEastAsia" w:hint="eastAsia"/>
                  <w:iCs/>
                </w:rPr>
                <w:t>)</w:t>
              </w:r>
              <w:bookmarkEnd w:id="313"/>
            </w:ins>
          </w:p>
        </w:tc>
      </w:tr>
    </w:tbl>
    <w:p w14:paraId="6060C5D7" w14:textId="0A16FDA4" w:rsidR="00ED62CC" w:rsidRDefault="00ED62CC" w:rsidP="002C58A0">
      <w:pPr>
        <w:pStyle w:val="a7"/>
        <w:ind w:leftChars="0" w:left="1843"/>
        <w:rPr>
          <w:ins w:id="315" w:author="作成者"/>
        </w:rPr>
      </w:pPr>
    </w:p>
    <w:p w14:paraId="2F0D2B2F" w14:textId="205522FA" w:rsidR="00282B1C" w:rsidRDefault="00282B1C" w:rsidP="002C58A0">
      <w:pPr>
        <w:pStyle w:val="a7"/>
        <w:ind w:leftChars="0" w:left="1843"/>
        <w:rPr>
          <w:ins w:id="316" w:author="作成者"/>
          <w:iCs/>
        </w:rPr>
      </w:pPr>
      <w:ins w:id="317" w:author="作成者">
        <w:r>
          <w:rPr>
            <w:rFonts w:hint="eastAsia"/>
            <w:iCs/>
          </w:rPr>
          <w:t>以上の手法を武繁・中澤モデルに応用する場合，以下の手順で進める事が考えられる．</w:t>
        </w:r>
      </w:ins>
    </w:p>
    <w:p w14:paraId="7D2B8D82" w14:textId="77777777" w:rsidR="00282B1C" w:rsidRDefault="00282B1C" w:rsidP="002C58A0">
      <w:pPr>
        <w:pStyle w:val="a7"/>
        <w:ind w:leftChars="0" w:left="1843"/>
        <w:rPr>
          <w:ins w:id="318" w:author="作成者"/>
          <w:iCs/>
        </w:rPr>
      </w:pPr>
    </w:p>
    <w:p w14:paraId="4B1B571D" w14:textId="43717C80" w:rsidR="00282B1C" w:rsidRDefault="003E5E7A" w:rsidP="00282B1C">
      <w:pPr>
        <w:pStyle w:val="a7"/>
        <w:numPr>
          <w:ilvl w:val="1"/>
          <w:numId w:val="14"/>
        </w:numPr>
        <w:ind w:leftChars="878" w:left="2268" w:hangingChars="202" w:hanging="424"/>
        <w:rPr>
          <w:ins w:id="319" w:author="作成者"/>
        </w:rPr>
      </w:pPr>
      <w:ins w:id="320" w:author="作成者">
        <w:r>
          <w:fldChar w:fldCharType="begin"/>
        </w:r>
        <w:r>
          <w:instrText xml:space="preserve"> </w:instrText>
        </w:r>
        <w:r>
          <w:rPr>
            <w:rFonts w:hint="eastAsia"/>
          </w:rPr>
          <w:instrText>REF _Ref79999444 \h</w:instrText>
        </w:r>
        <w:r>
          <w:instrText xml:space="preserve"> </w:instrText>
        </w:r>
      </w:ins>
      <w:r>
        <w:fldChar w:fldCharType="separate"/>
      </w:r>
      <w:ins w:id="321" w:author="作成者">
        <w:r>
          <w:rPr>
            <w:rFonts w:asciiTheme="minorEastAsia" w:hAnsiTheme="minorEastAsia" w:hint="eastAsia"/>
            <w:iCs/>
          </w:rPr>
          <w:t>(</w:t>
        </w:r>
        <w:r>
          <w:rPr>
            <w:rFonts w:asciiTheme="minorEastAsia" w:hAnsiTheme="minorEastAsia"/>
            <w:noProof/>
          </w:rPr>
          <w:t>15</w:t>
        </w:r>
        <w:r>
          <w:rPr>
            <w:rFonts w:asciiTheme="minorEastAsia" w:hAnsiTheme="minorEastAsia" w:hint="eastAsia"/>
            <w:iCs/>
          </w:rPr>
          <w:t>)</w:t>
        </w:r>
        <w:r>
          <w:fldChar w:fldCharType="end"/>
        </w:r>
        <w:r>
          <w:rPr>
            <w:rFonts w:hint="eastAsia"/>
          </w:rPr>
          <w:t>を最小化するバンド幅</w:t>
        </w:r>
      </w:ins>
      <m:oMath>
        <m:r>
          <w:ins w:id="322" w:author="作成者">
            <w:rPr>
              <w:rFonts w:ascii="Cambria Math" w:hAnsi="Cambria Math"/>
            </w:rPr>
            <m:t>h</m:t>
          </w:ins>
        </m:r>
      </m:oMath>
      <w:ins w:id="323" w:author="作成者">
        <w:r>
          <w:rPr>
            <w:rFonts w:hint="eastAsia"/>
          </w:rPr>
          <w:t>を推計する．</w:t>
        </w:r>
      </w:ins>
    </w:p>
    <w:p w14:paraId="73C206A0" w14:textId="2A1D9CCA" w:rsidR="003E5E7A" w:rsidRDefault="003E5E7A" w:rsidP="00282B1C">
      <w:pPr>
        <w:pStyle w:val="a7"/>
        <w:numPr>
          <w:ilvl w:val="1"/>
          <w:numId w:val="14"/>
        </w:numPr>
        <w:ind w:leftChars="878" w:left="2268" w:hangingChars="202" w:hanging="424"/>
        <w:rPr>
          <w:ins w:id="324" w:author="作成者"/>
        </w:rPr>
      </w:pPr>
      <w:ins w:id="325" w:author="作成者">
        <w:r>
          <w:rPr>
            <w:rFonts w:hint="eastAsia"/>
          </w:rPr>
          <w:t>推計したバンド幅を</w:t>
        </w:r>
        <w:r>
          <w:fldChar w:fldCharType="begin"/>
        </w:r>
        <w:r>
          <w:instrText xml:space="preserve"> </w:instrText>
        </w:r>
        <w:r>
          <w:rPr>
            <w:rFonts w:hint="eastAsia"/>
          </w:rPr>
          <w:instrText>REF _Ref79999537 \h</w:instrText>
        </w:r>
        <w:r>
          <w:instrText xml:space="preserve"> </w:instrText>
        </w:r>
      </w:ins>
      <w:r>
        <w:fldChar w:fldCharType="separate"/>
      </w:r>
      <w:ins w:id="326" w:author="作成者">
        <w:r>
          <w:rPr>
            <w:rFonts w:asciiTheme="minorEastAsia" w:hAnsiTheme="minorEastAsia" w:hint="eastAsia"/>
            <w:iCs/>
          </w:rPr>
          <w:t>(</w:t>
        </w:r>
        <w:r>
          <w:rPr>
            <w:rFonts w:asciiTheme="minorEastAsia" w:hAnsiTheme="minorEastAsia"/>
            <w:noProof/>
          </w:rPr>
          <w:t>11</w:t>
        </w:r>
        <w:r>
          <w:rPr>
            <w:rFonts w:asciiTheme="minorEastAsia" w:hAnsiTheme="minorEastAsia" w:hint="eastAsia"/>
            <w:iCs/>
          </w:rPr>
          <w:t>)</w:t>
        </w:r>
        <w:r>
          <w:fldChar w:fldCharType="end"/>
        </w:r>
        <w:r>
          <w:rPr>
            <w:rFonts w:hint="eastAsia"/>
          </w:rPr>
          <w:t>に代入し，以下の算式よりデータの異常度を計測する．</w:t>
        </w:r>
      </w:ins>
    </w:p>
    <w:tbl>
      <w:tblPr>
        <w:tblStyle w:val="af"/>
        <w:tblW w:w="8514" w:type="dxa"/>
        <w:tblInd w:w="2261" w:type="dxa"/>
        <w:tblLook w:val="04A0" w:firstRow="1" w:lastRow="0" w:firstColumn="1" w:lastColumn="0" w:noHBand="0" w:noVBand="1"/>
      </w:tblPr>
      <w:tblGrid>
        <w:gridCol w:w="7704"/>
        <w:gridCol w:w="810"/>
      </w:tblGrid>
      <w:tr w:rsidR="003E5E7A" w14:paraId="66534161" w14:textId="77777777" w:rsidTr="003E5E7A">
        <w:trPr>
          <w:trHeight w:val="328"/>
          <w:ins w:id="327" w:author="作成者"/>
        </w:trPr>
        <w:tc>
          <w:tcPr>
            <w:tcW w:w="770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E300DD" w14:textId="5C173EA0" w:rsidR="003E5E7A" w:rsidRPr="003E5E7A" w:rsidRDefault="003E5E7A" w:rsidP="00624B76">
            <w:pPr>
              <w:pStyle w:val="a7"/>
              <w:ind w:leftChars="0" w:left="0"/>
              <w:rPr>
                <w:ins w:id="328" w:author="作成者"/>
                <w:iCs/>
              </w:rPr>
            </w:pPr>
            <m:oMathPara>
              <m:oMath>
                <m:r>
                  <w:ins w:id="329" w:author="作成者">
                    <w:rPr>
                      <w:rFonts w:ascii="Cambria Math" w:hAnsi="Cambria Math"/>
                    </w:rPr>
                    <m:t>a</m:t>
                  </w:ins>
                </m:r>
                <m:d>
                  <m:dPr>
                    <m:ctrlPr>
                      <w:ins w:id="330" w:author="作成者">
                        <w:rPr>
                          <w:rFonts w:ascii="Cambria Math" w:hAnsi="Cambria Math"/>
                          <w:i/>
                          <w:iCs/>
                        </w:rPr>
                      </w:ins>
                    </m:ctrlPr>
                  </m:dPr>
                  <m:e>
                    <m:sSup>
                      <m:sSupPr>
                        <m:ctrlPr>
                          <w:ins w:id="331" w:author="作成者">
                            <w:rPr>
                              <w:rFonts w:ascii="Cambria Math" w:hAnsi="Cambria Math"/>
                              <w:i/>
                              <w:iCs/>
                            </w:rPr>
                          </w:ins>
                        </m:ctrlPr>
                      </m:sSupPr>
                      <m:e>
                        <m:r>
                          <w:ins w:id="332" w:author="作成者">
                            <m:rPr>
                              <m:sty m:val="bi"/>
                            </m:rPr>
                            <w:rPr>
                              <w:rFonts w:ascii="Cambria Math" w:hAnsi="Cambria Math"/>
                            </w:rPr>
                            <m:t>x</m:t>
                          </w:ins>
                        </m:r>
                        <m:ctrlPr>
                          <w:ins w:id="333" w:author="作成者">
                            <w:rPr>
                              <w:rFonts w:ascii="Cambria Math" w:hAnsi="Cambria Math"/>
                              <w:b/>
                              <w:bCs/>
                              <w:i/>
                              <w:iCs/>
                            </w:rPr>
                          </w:ins>
                        </m:ctrlPr>
                      </m:e>
                      <m:sup>
                        <m:r>
                          <w:ins w:id="334" w:author="作成者">
                            <w:rPr>
                              <w:rFonts w:ascii="Cambria Math" w:hAnsi="Cambria Math"/>
                            </w:rPr>
                            <m:t>'</m:t>
                          </w:ins>
                        </m:r>
                      </m:sup>
                    </m:sSup>
                  </m:e>
                </m:d>
                <m:r>
                  <w:ins w:id="335" w:author="作成者">
                    <w:rPr>
                      <w:rFonts w:ascii="Cambria Math" w:hAnsi="Cambria Math"/>
                    </w:rPr>
                    <m:t>=-</m:t>
                  </w:ins>
                </m:r>
                <m:func>
                  <m:funcPr>
                    <m:ctrlPr>
                      <w:rPr>
                        <w:rFonts w:ascii="Cambria Math" w:hAnsi="Cambria Math"/>
                        <w:i/>
                        <w:iCs/>
                      </w:rPr>
                    </m:ctrlPr>
                  </m:funcPr>
                  <m:fName>
                    <m:r>
                      <m:rPr>
                        <m:sty m:val="p"/>
                      </m:rPr>
                      <w:rPr>
                        <w:rFonts w:ascii="Cambria Math" w:hAnsi="Cambria Math"/>
                      </w:rPr>
                      <m:t>ln</m:t>
                    </m:r>
                  </m:fName>
                  <m:e>
                    <m:r>
                      <w:ins w:id="336" w:author="作成者">
                        <w:rPr>
                          <w:rFonts w:ascii="Cambria Math" w:hAnsi="Cambria Math"/>
                        </w:rPr>
                        <m:t>p</m:t>
                      </w:ins>
                    </m:r>
                    <m:d>
                      <m:dPr>
                        <m:ctrlPr>
                          <w:ins w:id="337" w:author="作成者">
                            <w:rPr>
                              <w:rFonts w:ascii="Cambria Math" w:hAnsi="Cambria Math"/>
                              <w:i/>
                              <w:iCs/>
                            </w:rPr>
                          </w:ins>
                        </m:ctrlPr>
                      </m:dPr>
                      <m:e>
                        <m:sSup>
                          <m:sSupPr>
                            <m:ctrlPr>
                              <w:ins w:id="338" w:author="作成者">
                                <w:rPr>
                                  <w:rFonts w:ascii="Cambria Math" w:hAnsi="Cambria Math"/>
                                  <w:i/>
                                  <w:iCs/>
                                </w:rPr>
                              </w:ins>
                            </m:ctrlPr>
                          </m:sSupPr>
                          <m:e>
                            <m:r>
                              <w:ins w:id="339" w:author="作成者">
                                <m:rPr>
                                  <m:sty m:val="bi"/>
                                </m:rPr>
                                <w:rPr>
                                  <w:rFonts w:ascii="Cambria Math" w:hAnsi="Cambria Math"/>
                                </w:rPr>
                                <m:t>x</m:t>
                              </w:ins>
                            </m:r>
                            <m:ctrlPr>
                              <w:ins w:id="340" w:author="作成者">
                                <w:rPr>
                                  <w:rFonts w:ascii="Cambria Math" w:hAnsi="Cambria Math"/>
                                  <w:b/>
                                  <w:bCs/>
                                  <w:i/>
                                  <w:iCs/>
                                </w:rPr>
                              </w:ins>
                            </m:ctrlPr>
                          </m:e>
                          <m:sup>
                            <m:r>
                              <w:ins w:id="341" w:author="作成者">
                                <w:rPr>
                                  <w:rFonts w:ascii="Cambria Math" w:hAnsi="Cambria Math"/>
                                </w:rPr>
                                <m:t>'</m:t>
                              </w:ins>
                            </m:r>
                          </m:sup>
                        </m:sSup>
                        <m:r>
                          <w:ins w:id="342" w:author="作成者">
                            <w:rPr>
                              <w:rFonts w:ascii="Cambria Math" w:hAnsi="Cambria Math"/>
                            </w:rPr>
                            <m:t>|H,D</m:t>
                          </w:ins>
                        </m:r>
                      </m:e>
                    </m:d>
                  </m:e>
                </m:func>
              </m:oMath>
            </m:oMathPara>
          </w:p>
        </w:tc>
        <w:tc>
          <w:tcPr>
            <w:tcW w:w="81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A5163E" w14:textId="77777777" w:rsidR="003E5E7A" w:rsidRDefault="003E5E7A" w:rsidP="00624B76">
            <w:pPr>
              <w:pStyle w:val="a7"/>
              <w:ind w:leftChars="0" w:left="0"/>
              <w:rPr>
                <w:ins w:id="343" w:author="作成者"/>
                <w:rFonts w:ascii="游明朝" w:eastAsia="游明朝" w:hAnsi="游明朝" w:cs="Times New Roman"/>
              </w:rPr>
            </w:pPr>
            <w:ins w:id="344" w:author="作成者">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15</w:t>
              </w:r>
              <w:r>
                <w:rPr>
                  <w:rFonts w:asciiTheme="minorEastAsia" w:hAnsiTheme="minorEastAsia" w:hint="eastAsia"/>
                  <w:noProof/>
                </w:rPr>
                <w:fldChar w:fldCharType="end"/>
              </w:r>
              <w:r>
                <w:rPr>
                  <w:rFonts w:asciiTheme="minorEastAsia" w:hAnsiTheme="minorEastAsia" w:hint="eastAsia"/>
                  <w:iCs/>
                </w:rPr>
                <w:t>)</w:t>
              </w:r>
            </w:ins>
          </w:p>
        </w:tc>
      </w:tr>
    </w:tbl>
    <w:p w14:paraId="1508CEF7" w14:textId="6B85FC3A" w:rsidR="003E5E7A" w:rsidRPr="00992534" w:rsidRDefault="003E5E7A" w:rsidP="00282B1C">
      <w:pPr>
        <w:pStyle w:val="a7"/>
        <w:numPr>
          <w:ilvl w:val="1"/>
          <w:numId w:val="14"/>
        </w:numPr>
        <w:ind w:leftChars="878" w:left="2268" w:hangingChars="202" w:hanging="424"/>
      </w:pPr>
      <m:oMath>
        <m:r>
          <w:ins w:id="345" w:author="作成者">
            <w:rPr>
              <w:rFonts w:ascii="Cambria Math" w:hAnsi="Cambria Math"/>
            </w:rPr>
            <m:t>a</m:t>
          </w:ins>
        </m:r>
      </m:oMath>
      <w:ins w:id="346" w:author="作成者">
        <w:r>
          <w:rPr>
            <w:rFonts w:hint="eastAsia"/>
          </w:rPr>
          <w:t>が閾値以上であれば，異常値とみなす．</w:t>
        </w:r>
      </w:ins>
    </w:p>
    <w:p w14:paraId="103D8487" w14:textId="5F12812E" w:rsidR="00A654FF" w:rsidRDefault="00A654FF" w:rsidP="002F35D9"/>
    <w:p w14:paraId="63F2B566" w14:textId="77777777" w:rsidR="002F35D9" w:rsidRDefault="002F35D9" w:rsidP="002F35D9"/>
    <w:p w14:paraId="102DC299" w14:textId="3E61B197" w:rsidR="007C647B" w:rsidRDefault="007C647B" w:rsidP="004A4AD4">
      <w:r>
        <w:rPr>
          <w:rFonts w:hint="eastAsia"/>
        </w:rPr>
        <w:t>参考文献</w:t>
      </w:r>
    </w:p>
    <w:p w14:paraId="44E6B962" w14:textId="652B41E5" w:rsidR="007C647B" w:rsidRDefault="00BF01B1" w:rsidP="007C647B">
      <w:pPr>
        <w:pStyle w:val="a7"/>
        <w:numPr>
          <w:ilvl w:val="0"/>
          <w:numId w:val="12"/>
        </w:numPr>
        <w:ind w:leftChars="0"/>
      </w:pPr>
      <w:bookmarkStart w:id="347" w:name="_Ref77395632"/>
      <w:r>
        <w:rPr>
          <w:rFonts w:hint="eastAsia"/>
        </w:rPr>
        <w:t>異常検知・変化検知</w:t>
      </w:r>
      <w:bookmarkEnd w:id="347"/>
    </w:p>
    <w:p w14:paraId="57AC8AAF" w14:textId="267D6E23" w:rsidR="00C05B54" w:rsidRDefault="00C05B54" w:rsidP="00C05B54">
      <w:pPr>
        <w:pStyle w:val="a7"/>
        <w:numPr>
          <w:ilvl w:val="0"/>
          <w:numId w:val="12"/>
        </w:numPr>
        <w:ind w:leftChars="0"/>
        <w:rPr>
          <w:ins w:id="348" w:author="作成者"/>
        </w:rPr>
      </w:pPr>
      <w:bookmarkStart w:id="349" w:name="_Ref78526407"/>
      <w:r>
        <w:rPr>
          <w:rFonts w:hint="eastAsia"/>
        </w:rPr>
        <w:t>Taguchi，G．a</w:t>
      </w:r>
      <w:r>
        <w:t>nd Jugulum</w:t>
      </w:r>
      <w:r>
        <w:rPr>
          <w:rFonts w:hint="eastAsia"/>
        </w:rPr>
        <w:t>，R.</w:t>
      </w:r>
      <w:r>
        <w:t xml:space="preserve">: </w:t>
      </w:r>
      <w:r>
        <w:rPr>
          <w:rFonts w:hint="eastAsia"/>
        </w:rPr>
        <w:t xml:space="preserve">The </w:t>
      </w:r>
      <w:r>
        <w:t>Mahalanobis-Taguchi Strategy: A Pattern Technology System</w:t>
      </w:r>
      <w:r>
        <w:rPr>
          <w:rFonts w:hint="eastAsia"/>
        </w:rPr>
        <w:t>，</w:t>
      </w:r>
      <w:r>
        <w:t>Wiley</w:t>
      </w:r>
      <w:r>
        <w:rPr>
          <w:rFonts w:hint="eastAsia"/>
        </w:rPr>
        <w:t>（2</w:t>
      </w:r>
      <w:r>
        <w:t>002</w:t>
      </w:r>
      <w:r>
        <w:rPr>
          <w:rFonts w:hint="eastAsia"/>
        </w:rPr>
        <w:t>）</w:t>
      </w:r>
      <w:bookmarkEnd w:id="349"/>
    </w:p>
    <w:p w14:paraId="34F6EA24" w14:textId="7B90BFCB" w:rsidR="0039330F" w:rsidRDefault="0039330F" w:rsidP="0039330F">
      <w:pPr>
        <w:rPr>
          <w:ins w:id="350" w:author="作成者"/>
        </w:rPr>
      </w:pPr>
    </w:p>
    <w:p w14:paraId="7B1ABCE3" w14:textId="4BCD5144" w:rsidR="0039330F" w:rsidRDefault="0039330F" w:rsidP="0039330F">
      <w:pPr>
        <w:rPr>
          <w:ins w:id="351" w:author="作成者"/>
        </w:rPr>
      </w:pPr>
    </w:p>
    <w:p w14:paraId="1EB380D6" w14:textId="67625121" w:rsidR="0039330F" w:rsidRDefault="0039330F" w:rsidP="0039330F">
      <w:pPr>
        <w:rPr>
          <w:ins w:id="352" w:author="作成者"/>
        </w:rPr>
      </w:pPr>
    </w:p>
    <w:p w14:paraId="7EAE9CC0" w14:textId="1A79B782" w:rsidR="0039330F" w:rsidRDefault="0039330F" w:rsidP="0039330F">
      <w:pPr>
        <w:rPr>
          <w:ins w:id="353" w:author="作成者"/>
        </w:rPr>
      </w:pPr>
      <w:ins w:id="354" w:author="作成者">
        <w:r>
          <w:rPr>
            <w:rFonts w:hint="eastAsia"/>
          </w:rPr>
          <w:t>メモ（報告書には載せない）</w:t>
        </w:r>
      </w:ins>
    </w:p>
    <w:p w14:paraId="6B806E40" w14:textId="77777777" w:rsidR="0039330F" w:rsidRDefault="0039330F" w:rsidP="0039330F">
      <w:pPr>
        <w:ind w:leftChars="675" w:left="1418" w:firstLineChars="100" w:firstLine="210"/>
        <w:rPr>
          <w:ins w:id="355" w:author="作成者"/>
        </w:rPr>
      </w:pPr>
    </w:p>
    <w:p w14:paraId="391279AC" w14:textId="775EA10D" w:rsidR="0039330F" w:rsidRDefault="00966230" w:rsidP="0039330F">
      <w:pPr>
        <w:ind w:leftChars="675" w:left="1418" w:firstLineChars="100" w:firstLine="210"/>
        <w:rPr>
          <w:ins w:id="356" w:author="作成者"/>
        </w:rPr>
      </w:pPr>
      <m:oMath>
        <m:d>
          <m:dPr>
            <m:ctrlPr>
              <w:ins w:id="357" w:author="作成者">
                <w:rPr>
                  <w:rFonts w:ascii="Cambria Math" w:hAnsi="Cambria Math"/>
                  <w:i/>
                </w:rPr>
              </w:ins>
            </m:ctrlPr>
          </m:dPr>
          <m:e>
            <m:sSup>
              <m:sSupPr>
                <m:ctrlPr>
                  <w:ins w:id="358" w:author="作成者">
                    <w:rPr>
                      <w:rFonts w:ascii="Cambria Math" w:hAnsi="Cambria Math"/>
                      <w:b/>
                      <w:bCs/>
                      <w:i/>
                    </w:rPr>
                  </w:ins>
                </m:ctrlPr>
              </m:sSupPr>
              <m:e>
                <m:r>
                  <w:ins w:id="359" w:author="作成者">
                    <m:rPr>
                      <m:sty m:val="bi"/>
                    </m:rPr>
                    <w:rPr>
                      <w:rFonts w:ascii="Cambria Math" w:hAnsi="Cambria Math"/>
                    </w:rPr>
                    <m:t>x</m:t>
                  </w:ins>
                </m:r>
              </m:e>
              <m:sup>
                <m:r>
                  <w:ins w:id="360" w:author="作成者">
                    <m:rPr>
                      <m:sty m:val="bi"/>
                    </m:rPr>
                    <w:rPr>
                      <w:rFonts w:ascii="Cambria Math" w:hAnsi="Cambria Math"/>
                    </w:rPr>
                    <m:t>'</m:t>
                  </w:ins>
                </m:r>
              </m:sup>
            </m:sSup>
            <m:r>
              <w:ins w:id="361" w:author="作成者">
                <w:rPr>
                  <w:rFonts w:ascii="Cambria Math" w:hAnsi="Cambria Math"/>
                </w:rPr>
                <m:t>-</m:t>
              </w:ins>
            </m:r>
            <m:r>
              <w:ins w:id="362" w:author="作成者">
                <m:rPr>
                  <m:sty m:val="bi"/>
                </m:rPr>
                <w:rPr>
                  <w:rFonts w:ascii="Cambria Math" w:hAnsi="Cambria Math"/>
                </w:rPr>
                <m:t>μ</m:t>
              </w:ins>
            </m:r>
          </m:e>
        </m:d>
      </m:oMath>
      <w:ins w:id="363" w:author="作成者">
        <w:r w:rsidR="0039330F">
          <w:rPr>
            <w:rFonts w:hint="eastAsia"/>
          </w:rPr>
          <w:t>という値が式中に現れることからわかる通り，</w:t>
        </w:r>
      </w:ins>
      <m:oMath>
        <m:sSup>
          <m:sSupPr>
            <m:ctrlPr>
              <w:ins w:id="364" w:author="作成者">
                <w:rPr>
                  <w:rFonts w:ascii="Cambria Math" w:hAnsi="Cambria Math"/>
                  <w:b/>
                  <w:bCs/>
                  <w:i/>
                </w:rPr>
              </w:ins>
            </m:ctrlPr>
          </m:sSupPr>
          <m:e>
            <m:r>
              <w:ins w:id="365" w:author="作成者">
                <m:rPr>
                  <m:sty m:val="bi"/>
                </m:rPr>
                <w:rPr>
                  <w:rFonts w:ascii="Cambria Math" w:hAnsi="Cambria Math"/>
                </w:rPr>
                <m:t>x</m:t>
              </w:ins>
            </m:r>
          </m:e>
          <m:sup>
            <m:r>
              <w:ins w:id="366" w:author="作成者">
                <m:rPr>
                  <m:sty m:val="bi"/>
                </m:rPr>
                <w:rPr>
                  <w:rFonts w:ascii="Cambria Math" w:hAnsi="Cambria Math"/>
                </w:rPr>
                <m:t>'</m:t>
              </w:ins>
            </m:r>
          </m:sup>
        </m:sSup>
      </m:oMath>
      <w:ins w:id="367" w:author="作成者">
        <w:r w:rsidR="0039330F">
          <w:rPr>
            <w:rFonts w:hint="eastAsia"/>
          </w:rPr>
          <w:t>が平均から離れると異常度は大きくなり直感的な異常度と整合的である．また，</w:t>
        </w:r>
      </w:ins>
      <m:oMath>
        <m:sSup>
          <m:sSupPr>
            <m:ctrlPr>
              <w:ins w:id="368" w:author="作成者">
                <w:rPr>
                  <w:rFonts w:ascii="Cambria Math" w:hAnsi="Cambria Math"/>
                  <w:i/>
                </w:rPr>
              </w:ins>
            </m:ctrlPr>
          </m:sSupPr>
          <m:e>
            <m:r>
              <w:ins w:id="369" w:author="作成者">
                <m:rPr>
                  <m:sty m:val="p"/>
                </m:rPr>
                <w:rPr>
                  <w:rFonts w:ascii="Cambria Math" w:hAnsi="Cambria Math"/>
                </w:rPr>
                <m:t>Σ</m:t>
              </w:ins>
            </m:r>
            <m:ctrlPr>
              <w:ins w:id="370" w:author="作成者">
                <w:rPr>
                  <w:rFonts w:ascii="Cambria Math" w:hAnsi="Cambria Math"/>
                </w:rPr>
              </w:ins>
            </m:ctrlPr>
          </m:e>
          <m:sup>
            <m:r>
              <w:ins w:id="371" w:author="作成者">
                <w:rPr>
                  <w:rFonts w:ascii="Cambria Math" w:hAnsi="Cambria Math"/>
                </w:rPr>
                <m:t>-1</m:t>
              </w:ins>
            </m:r>
          </m:sup>
        </m:sSup>
      </m:oMath>
      <w:ins w:id="372" w:author="作成者">
        <w:r w:rsidR="0039330F">
          <w:rPr>
            <w:rFonts w:hint="eastAsia"/>
          </w:rPr>
          <w:t>については各座標軸を標準偏差で割ることを意味している．これは，データをある一つの座標上の位置で見たとき，例え平均から離れていてもその座標上の標準偏差が大きければ異常とはみなさないことを意味する．これを具体例で示したものが</w:t>
        </w:r>
        <w:r w:rsidR="0039330F">
          <w:fldChar w:fldCharType="begin"/>
        </w:r>
        <w:r w:rsidR="0039330F">
          <w:instrText xml:space="preserve"> </w:instrText>
        </w:r>
        <w:r w:rsidR="0039330F">
          <w:rPr>
            <w:rFonts w:hint="eastAsia"/>
          </w:rPr>
          <w:instrText>REF _Ref78489028 \h</w:instrText>
        </w:r>
        <w:r w:rsidR="0039330F">
          <w:instrText xml:space="preserve"> </w:instrText>
        </w:r>
      </w:ins>
      <w:ins w:id="373" w:author="作成者">
        <w:r w:rsidR="0039330F">
          <w:fldChar w:fldCharType="end"/>
        </w:r>
        <w:r w:rsidR="0039330F">
          <w:rPr>
            <w:rFonts w:hint="eastAsia"/>
          </w:rPr>
          <w:t>である．各データの縦軸の値は横軸の値より分散が小さい．例えば赤色のデータについて平均からの乖離という視点のみで異常度を判断すると，横軸の値は平均からの乖離が大きいため，異常と判断される可能性がある．しかしながら実際は異常といえるほどの乖離はない．これは横軸の値が平均から乖離していても，データのばらつき（＝標準偏差）が大きいためである．したがって，各軸の値を標準偏差で割り，ばらつきを揃える必要がある．</w:t>
        </w:r>
      </w:ins>
    </w:p>
    <w:p w14:paraId="14D28F08" w14:textId="77777777" w:rsidR="0039330F" w:rsidRDefault="0039330F" w:rsidP="0039330F">
      <w:pPr>
        <w:keepNext/>
        <w:ind w:leftChars="675" w:left="1418"/>
        <w:jc w:val="center"/>
        <w:rPr>
          <w:ins w:id="374" w:author="作成者"/>
        </w:rPr>
      </w:pPr>
      <w:ins w:id="375" w:author="作成者">
        <w:r w:rsidRPr="007B774C">
          <w:rPr>
            <w:rFonts w:hint="eastAsia"/>
            <w:noProof/>
          </w:rPr>
          <w:drawing>
            <wp:inline distT="0" distB="0" distL="0" distR="0" wp14:anchorId="003C533B" wp14:editId="2551AD44">
              <wp:extent cx="2991779" cy="1804454"/>
              <wp:effectExtent l="0" t="0" r="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6634" cy="1807382"/>
                      </a:xfrm>
                      <a:prstGeom prst="rect">
                        <a:avLst/>
                      </a:prstGeom>
                      <a:noFill/>
                      <a:ln>
                        <a:noFill/>
                      </a:ln>
                    </pic:spPr>
                  </pic:pic>
                </a:graphicData>
              </a:graphic>
            </wp:inline>
          </w:drawing>
        </w:r>
      </w:ins>
    </w:p>
    <w:p w14:paraId="6CC5EDAF" w14:textId="1CE29F72" w:rsidR="0039330F" w:rsidRPr="00AC5A86" w:rsidRDefault="0039330F" w:rsidP="0039330F">
      <w:pPr>
        <w:pStyle w:val="ae"/>
        <w:jc w:val="center"/>
        <w:rPr>
          <w:ins w:id="376" w:author="作成者"/>
          <w:b w:val="0"/>
          <w:bCs w:val="0"/>
        </w:rPr>
      </w:pPr>
      <w:ins w:id="377" w:author="作成者">
        <w:r w:rsidRPr="00AC5A86">
          <w:rPr>
            <w:b w:val="0"/>
            <w:bCs w:val="0"/>
          </w:rPr>
          <w:t xml:space="preserve">図 </w:t>
        </w:r>
        <w:r w:rsidRPr="00AC5A86">
          <w:rPr>
            <w:b w:val="0"/>
            <w:bCs w:val="0"/>
          </w:rPr>
          <w:fldChar w:fldCharType="begin"/>
        </w:r>
        <w:r w:rsidRPr="00AC5A86">
          <w:rPr>
            <w:b w:val="0"/>
            <w:bCs w:val="0"/>
          </w:rPr>
          <w:instrText xml:space="preserve"> SEQ 図 \* ARABIC </w:instrText>
        </w:r>
        <w:r w:rsidRPr="00AC5A86">
          <w:rPr>
            <w:b w:val="0"/>
            <w:bCs w:val="0"/>
          </w:rPr>
          <w:fldChar w:fldCharType="separate"/>
        </w:r>
        <w:r w:rsidR="006F236A">
          <w:rPr>
            <w:b w:val="0"/>
            <w:bCs w:val="0"/>
            <w:noProof/>
          </w:rPr>
          <w:t>5</w:t>
        </w:r>
        <w:r w:rsidRPr="00AC5A86">
          <w:rPr>
            <w:b w:val="0"/>
            <w:bCs w:val="0"/>
            <w:noProof/>
          </w:rPr>
          <w:fldChar w:fldCharType="end"/>
        </w:r>
        <w:r w:rsidRPr="00AC5A86">
          <w:rPr>
            <w:rFonts w:hint="eastAsia"/>
            <w:b w:val="0"/>
            <w:bCs w:val="0"/>
          </w:rPr>
          <w:t xml:space="preserve">　2次元データのイメージ図</w:t>
        </w:r>
      </w:ins>
    </w:p>
    <w:p w14:paraId="4A81AAC0" w14:textId="77777777" w:rsidR="0039330F" w:rsidRPr="0039330F" w:rsidRDefault="0039330F" w:rsidP="0039330F"/>
    <w:sectPr w:rsidR="0039330F" w:rsidRPr="0039330F" w:rsidSect="00736D15">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D1440" w14:textId="77777777" w:rsidR="00966230" w:rsidRDefault="00966230" w:rsidP="00736D15">
      <w:r>
        <w:separator/>
      </w:r>
    </w:p>
  </w:endnote>
  <w:endnote w:type="continuationSeparator" w:id="0">
    <w:p w14:paraId="7976473D" w14:textId="77777777" w:rsidR="00966230" w:rsidRDefault="00966230" w:rsidP="0073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04CFA" w14:textId="77777777" w:rsidR="00966230" w:rsidRDefault="00966230" w:rsidP="00736D15">
      <w:r>
        <w:separator/>
      </w:r>
    </w:p>
  </w:footnote>
  <w:footnote w:type="continuationSeparator" w:id="0">
    <w:p w14:paraId="093CA908" w14:textId="77777777" w:rsidR="00966230" w:rsidRDefault="00966230" w:rsidP="00736D15">
      <w:r>
        <w:continuationSeparator/>
      </w:r>
    </w:p>
  </w:footnote>
  <w:footnote w:id="1">
    <w:p w14:paraId="1413EDFC" w14:textId="3D1260A5" w:rsidR="00372E53" w:rsidRDefault="00372E53">
      <w:pPr>
        <w:pStyle w:val="af0"/>
      </w:pPr>
      <w:r>
        <w:rPr>
          <w:rStyle w:val="af2"/>
        </w:rPr>
        <w:footnoteRef/>
      </w:r>
      <w:r>
        <w:t xml:space="preserve"> </w:t>
      </w:r>
      <w:r>
        <w:rPr>
          <w:rFonts w:hint="eastAsia"/>
        </w:rPr>
        <w:t>観測したデータが得られる確率が最大になるようにパラメータを決める方法．</w:t>
      </w:r>
    </w:p>
  </w:footnote>
  <w:footnote w:id="2">
    <w:p w14:paraId="64B4EA4F" w14:textId="32561F50" w:rsidR="0074309A" w:rsidRDefault="0074309A">
      <w:pPr>
        <w:pStyle w:val="af0"/>
      </w:pPr>
      <w:r>
        <w:rPr>
          <w:rStyle w:val="af2"/>
        </w:rPr>
        <w:footnoteRef/>
      </w:r>
      <w:r>
        <w:t xml:space="preserve"> </w:t>
      </w:r>
      <w:r>
        <w:rPr>
          <w:rFonts w:hint="eastAsia"/>
        </w:rPr>
        <w:t>情報理論の観点でもこの定義は筋の通ったものとなっている．ありふれたデータよりも</w:t>
      </w:r>
      <w:r w:rsidR="003345CE">
        <w:rPr>
          <w:rFonts w:hint="eastAsia"/>
        </w:rPr>
        <w:t>，</w:t>
      </w:r>
      <w:r>
        <w:rPr>
          <w:rFonts w:hint="eastAsia"/>
        </w:rPr>
        <w:t>「珍しい」データ（＝異常値）を得る方が得られる情報量が大きいと考えれば，異常度が高いなら情報量が多く，異常度が低いなら情報量が低いと考えられる．情報理論においては，情報量は確率密度の対数値に</w:t>
      </w:r>
      <m:oMath>
        <m:r>
          <w:rPr>
            <w:rFonts w:ascii="Cambria Math" w:hAnsi="Cambria Math" w:hint="eastAsia"/>
          </w:rPr>
          <m:t>(</m:t>
        </m:r>
        <m:r>
          <w:rPr>
            <w:rFonts w:ascii="Cambria Math" w:hAnsi="Cambria Math"/>
          </w:rPr>
          <m:t>-1)</m:t>
        </m:r>
      </m:oMath>
      <w:r>
        <w:rPr>
          <w:rFonts w:hint="eastAsia"/>
        </w:rPr>
        <w:t>を掛けた量で定義されるため，</w:t>
      </w:r>
      <w:r w:rsidR="008D6F00">
        <w:fldChar w:fldCharType="begin"/>
      </w:r>
      <w:r w:rsidR="008D6F00">
        <w:instrText xml:space="preserve"> </w:instrText>
      </w:r>
      <w:r w:rsidR="008D6F00">
        <w:rPr>
          <w:rFonts w:hint="eastAsia"/>
        </w:rPr>
        <w:instrText>REF _Ref77398702 \h</w:instrText>
      </w:r>
      <w:r w:rsidR="008D6F00">
        <w:instrText xml:space="preserve"> </w:instrText>
      </w:r>
      <w:r w:rsidR="008D6F00">
        <w:fldChar w:fldCharType="separate"/>
      </w:r>
      <w:r w:rsidR="008D6F00">
        <w:rPr>
          <w:rFonts w:asciiTheme="minorEastAsia" w:hAnsiTheme="minorEastAsia" w:hint="eastAsia"/>
          <w:iCs/>
        </w:rPr>
        <w:t>(</w:t>
      </w:r>
      <w:r w:rsidR="008D6F00">
        <w:rPr>
          <w:rFonts w:asciiTheme="minorEastAsia" w:hAnsiTheme="minorEastAsia"/>
          <w:noProof/>
        </w:rPr>
        <w:t>3</w:t>
      </w:r>
      <w:r w:rsidR="008D6F00">
        <w:rPr>
          <w:rFonts w:asciiTheme="minorEastAsia" w:hAnsiTheme="minorEastAsia" w:hint="eastAsia"/>
          <w:iCs/>
        </w:rPr>
        <w:t>)</w:t>
      </w:r>
      <w:r w:rsidR="008D6F00">
        <w:fldChar w:fldCharType="end"/>
      </w:r>
      <w:r w:rsidR="008D6F00">
        <w:rPr>
          <w:rFonts w:hint="eastAsia"/>
        </w:rPr>
        <w:t>式</w:t>
      </w:r>
      <w:r>
        <w:rPr>
          <w:rFonts w:hint="eastAsia"/>
        </w:rPr>
        <w:t>と整合的である．</w:t>
      </w:r>
    </w:p>
  </w:footnote>
  <w:footnote w:id="3">
    <w:p w14:paraId="458DE00B" w14:textId="3993D727" w:rsidR="00F87E33" w:rsidRDefault="007E3947">
      <w:pPr>
        <w:pStyle w:val="af0"/>
      </w:pPr>
      <w:r>
        <w:rPr>
          <w:rStyle w:val="af2"/>
        </w:rPr>
        <w:footnoteRef/>
      </w:r>
      <w:r>
        <w:t xml:space="preserve"> </w:t>
      </w:r>
      <m:oMath>
        <m:r>
          <w:rPr>
            <w:rFonts w:ascii="Cambria Math" w:hAnsi="Cambria Math"/>
          </w:rPr>
          <m:t>N≫M</m:t>
        </m:r>
      </m:oMath>
      <w:r w:rsidR="00F87E33">
        <w:rPr>
          <w:rFonts w:hint="eastAsia"/>
        </w:rPr>
        <w:t>が成立しない</w:t>
      </w:r>
      <w:r w:rsidR="00BF3B8D">
        <w:rPr>
          <w:rFonts w:hint="eastAsia"/>
        </w:rPr>
        <w:t>場合</w:t>
      </w:r>
      <w:r w:rsidR="00F87E33">
        <w:rPr>
          <w:rFonts w:hint="eastAsia"/>
        </w:rPr>
        <w:t>は，以下の統計量</w:t>
      </w:r>
      <w:r w:rsidR="006D3113">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006D3113">
        <w:rPr>
          <w:rFonts w:hint="eastAsia"/>
        </w:rPr>
        <w:t>統計量）</w:t>
      </w:r>
      <w:r w:rsidR="00BF3B8D">
        <w:rPr>
          <w:rFonts w:hint="eastAsia"/>
        </w:rPr>
        <w:t>が</w:t>
      </w:r>
      <w:r w:rsidR="00F87E33">
        <w:rPr>
          <w:rFonts w:hint="eastAsia"/>
        </w:rPr>
        <w:t>自由度</w:t>
      </w:r>
      <m:oMath>
        <m:d>
          <m:dPr>
            <m:ctrlPr>
              <w:rPr>
                <w:rFonts w:ascii="Cambria Math" w:hAnsi="Cambria Math"/>
                <w:i/>
              </w:rPr>
            </m:ctrlPr>
          </m:dPr>
          <m:e>
            <m:r>
              <w:rPr>
                <w:rFonts w:ascii="Cambria Math" w:hAnsi="Cambria Math"/>
              </w:rPr>
              <m:t>M,M-N</m:t>
            </m:r>
          </m:e>
        </m:d>
      </m:oMath>
      <w:r w:rsidR="00F87E33">
        <w:rPr>
          <w:rFonts w:hint="eastAsia"/>
        </w:rPr>
        <w:t>の</w:t>
      </w:r>
      <m:oMath>
        <m:r>
          <w:rPr>
            <w:rFonts w:ascii="Cambria Math" w:hAnsi="Cambria Math" w:hint="eastAsia"/>
          </w:rPr>
          <m:t>F</m:t>
        </m:r>
      </m:oMath>
      <w:r w:rsidR="00F87E33">
        <w:rPr>
          <w:rFonts w:hint="eastAsia"/>
        </w:rPr>
        <w:t>分布に従う．</w:t>
      </w:r>
    </w:p>
    <w:p w14:paraId="7C36F094" w14:textId="32063CC1" w:rsidR="00F87E33" w:rsidRPr="00F87E33" w:rsidRDefault="00966230">
      <w:pPr>
        <w:pStyle w:val="af0"/>
      </w:pPr>
      <m:oMathPara>
        <m:oMath>
          <m:f>
            <m:fPr>
              <m:ctrlPr>
                <w:rPr>
                  <w:rFonts w:ascii="Cambria Math" w:hAnsi="Cambria Math"/>
                  <w:i/>
                </w:rPr>
              </m:ctrlPr>
            </m:fPr>
            <m:num>
              <m:r>
                <w:rPr>
                  <w:rFonts w:ascii="Cambria Math" w:hAnsi="Cambria Math"/>
                </w:rPr>
                <m:t>N-M</m:t>
              </m:r>
            </m:num>
            <m:den>
              <m:d>
                <m:dPr>
                  <m:ctrlPr>
                    <w:rPr>
                      <w:rFonts w:ascii="Cambria Math" w:hAnsi="Cambria Math"/>
                      <w:i/>
                    </w:rPr>
                  </m:ctrlPr>
                </m:dPr>
                <m:e>
                  <m:r>
                    <w:rPr>
                      <w:rFonts w:ascii="Cambria Math" w:hAnsi="Cambria Math"/>
                    </w:rPr>
                    <m:t>N+1</m:t>
                  </m:r>
                </m:e>
              </m:d>
              <m:r>
                <w:rPr>
                  <w:rFonts w:ascii="Cambria Math" w:hAnsi="Cambria Math"/>
                </w:rPr>
                <m:t>M</m:t>
              </m:r>
            </m:den>
          </m:f>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0E157342" w14:textId="77777777" w:rsidR="00F87E33" w:rsidRPr="00F87E33" w:rsidRDefault="00F87E33">
      <w:pPr>
        <w:pStyle w:val="af0"/>
      </w:pPr>
    </w:p>
  </w:footnote>
  <w:footnote w:id="4">
    <w:p w14:paraId="298899BC" w14:textId="5A1EAB30" w:rsidR="008B430D" w:rsidRDefault="008B430D">
      <w:pPr>
        <w:pStyle w:val="af0"/>
      </w:pPr>
      <w:r>
        <w:rPr>
          <w:rStyle w:val="af2"/>
        </w:rPr>
        <w:footnoteRef/>
      </w:r>
      <w:r>
        <w:t xml:space="preserve"> </w:t>
      </w:r>
      <w:r>
        <w:rPr>
          <w:rFonts w:hint="eastAsia"/>
        </w:rPr>
        <w:t>マハラノビス=タグチ法には複数の方法があるが，ここでは</w:t>
      </w:r>
      <w:r w:rsidR="00C05B54">
        <w:fldChar w:fldCharType="begin"/>
      </w:r>
      <w:r w:rsidR="00C05B54">
        <w:instrText xml:space="preserve"> </w:instrText>
      </w:r>
      <w:r w:rsidR="00C05B54">
        <w:rPr>
          <w:rFonts w:hint="eastAsia"/>
        </w:rPr>
        <w:instrText>REF _Ref78526407 \r \h</w:instrText>
      </w:r>
      <w:r w:rsidR="00C05B54">
        <w:instrText xml:space="preserve"> </w:instrText>
      </w:r>
      <w:r w:rsidR="00C05B54">
        <w:fldChar w:fldCharType="separate"/>
      </w:r>
      <w:r w:rsidR="00C05B54">
        <w:t>[2]</w:t>
      </w:r>
      <w:r w:rsidR="00C05B54">
        <w:fldChar w:fldCharType="end"/>
      </w:r>
      <w:r w:rsidR="00C05B54">
        <w:rPr>
          <w:rFonts w:hint="eastAsia"/>
        </w:rPr>
        <w:t>の手法を記載する．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C5E"/>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1" w15:restartNumberingAfterBreak="0">
    <w:nsid w:val="124358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080366"/>
    <w:multiLevelType w:val="hybridMultilevel"/>
    <w:tmpl w:val="19DA35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2750F0F"/>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4" w15:restartNumberingAfterBreak="0">
    <w:nsid w:val="2A5826C3"/>
    <w:multiLevelType w:val="hybridMultilevel"/>
    <w:tmpl w:val="823CBC6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ACC1886"/>
    <w:multiLevelType w:val="hybridMultilevel"/>
    <w:tmpl w:val="06F08F1A"/>
    <w:lvl w:ilvl="0" w:tplc="0409000B">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6" w15:restartNumberingAfterBreak="0">
    <w:nsid w:val="30BC494D"/>
    <w:multiLevelType w:val="hybridMultilevel"/>
    <w:tmpl w:val="21809D02"/>
    <w:lvl w:ilvl="0" w:tplc="9A66C3DA">
      <w:start w:val="1"/>
      <w:numFmt w:val="decimal"/>
      <w:lvlText w:val="(%1)"/>
      <w:lvlJc w:val="left"/>
      <w:pPr>
        <w:ind w:left="2473" w:hanging="420"/>
      </w:pPr>
      <w:rPr>
        <w:rFonts w:hint="eastAsia"/>
      </w:rPr>
    </w:lvl>
    <w:lvl w:ilvl="1" w:tplc="D5944068">
      <w:start w:val="1"/>
      <w:numFmt w:val="decimalEnclosedCircle"/>
      <w:lvlText w:val="%2"/>
      <w:lvlJc w:val="left"/>
      <w:pPr>
        <w:ind w:left="2833" w:hanging="360"/>
      </w:pPr>
      <w:rPr>
        <w:rFonts w:hint="default"/>
      </w:rPr>
    </w:lvl>
    <w:lvl w:ilvl="2" w:tplc="04090011" w:tentative="1">
      <w:start w:val="1"/>
      <w:numFmt w:val="decimalEnclosedCircle"/>
      <w:lvlText w:val="%3"/>
      <w:lvlJc w:val="left"/>
      <w:pPr>
        <w:ind w:left="3313" w:hanging="420"/>
      </w:pPr>
    </w:lvl>
    <w:lvl w:ilvl="3" w:tplc="0409000F" w:tentative="1">
      <w:start w:val="1"/>
      <w:numFmt w:val="decimal"/>
      <w:lvlText w:val="%4."/>
      <w:lvlJc w:val="left"/>
      <w:pPr>
        <w:ind w:left="3733" w:hanging="420"/>
      </w:pPr>
    </w:lvl>
    <w:lvl w:ilvl="4" w:tplc="04090017" w:tentative="1">
      <w:start w:val="1"/>
      <w:numFmt w:val="aiueoFullWidth"/>
      <w:lvlText w:val="(%5)"/>
      <w:lvlJc w:val="left"/>
      <w:pPr>
        <w:ind w:left="4153" w:hanging="420"/>
      </w:pPr>
    </w:lvl>
    <w:lvl w:ilvl="5" w:tplc="04090011" w:tentative="1">
      <w:start w:val="1"/>
      <w:numFmt w:val="decimalEnclosedCircle"/>
      <w:lvlText w:val="%6"/>
      <w:lvlJc w:val="left"/>
      <w:pPr>
        <w:ind w:left="4573" w:hanging="420"/>
      </w:pPr>
    </w:lvl>
    <w:lvl w:ilvl="6" w:tplc="0409000F" w:tentative="1">
      <w:start w:val="1"/>
      <w:numFmt w:val="decimal"/>
      <w:lvlText w:val="%7."/>
      <w:lvlJc w:val="left"/>
      <w:pPr>
        <w:ind w:left="4993" w:hanging="420"/>
      </w:pPr>
    </w:lvl>
    <w:lvl w:ilvl="7" w:tplc="04090017" w:tentative="1">
      <w:start w:val="1"/>
      <w:numFmt w:val="aiueoFullWidth"/>
      <w:lvlText w:val="(%8)"/>
      <w:lvlJc w:val="left"/>
      <w:pPr>
        <w:ind w:left="5413" w:hanging="420"/>
      </w:pPr>
    </w:lvl>
    <w:lvl w:ilvl="8" w:tplc="04090011" w:tentative="1">
      <w:start w:val="1"/>
      <w:numFmt w:val="decimalEnclosedCircle"/>
      <w:lvlText w:val="%9"/>
      <w:lvlJc w:val="left"/>
      <w:pPr>
        <w:ind w:left="5833" w:hanging="420"/>
      </w:pPr>
    </w:lvl>
  </w:abstractNum>
  <w:abstractNum w:abstractNumId="7" w15:restartNumberingAfterBreak="0">
    <w:nsid w:val="3BB42E3E"/>
    <w:multiLevelType w:val="hybridMultilevel"/>
    <w:tmpl w:val="62D61C5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F40403A"/>
    <w:multiLevelType w:val="hybridMultilevel"/>
    <w:tmpl w:val="7A5C99DE"/>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9" w15:restartNumberingAfterBreak="0">
    <w:nsid w:val="42376BA1"/>
    <w:multiLevelType w:val="hybridMultilevel"/>
    <w:tmpl w:val="2E2814F4"/>
    <w:lvl w:ilvl="0" w:tplc="0409000B">
      <w:start w:val="1"/>
      <w:numFmt w:val="bullet"/>
      <w:lvlText w:val=""/>
      <w:lvlJc w:val="left"/>
      <w:pPr>
        <w:ind w:left="1622" w:hanging="420"/>
      </w:pPr>
      <w:rPr>
        <w:rFonts w:ascii="Wingdings" w:hAnsi="Wingdings" w:hint="default"/>
      </w:rPr>
    </w:lvl>
    <w:lvl w:ilvl="1" w:tplc="0409000B" w:tentative="1">
      <w:start w:val="1"/>
      <w:numFmt w:val="bullet"/>
      <w:lvlText w:val=""/>
      <w:lvlJc w:val="left"/>
      <w:pPr>
        <w:ind w:left="2042" w:hanging="420"/>
      </w:pPr>
      <w:rPr>
        <w:rFonts w:ascii="Wingdings" w:hAnsi="Wingdings" w:hint="default"/>
      </w:rPr>
    </w:lvl>
    <w:lvl w:ilvl="2" w:tplc="04090009">
      <w:start w:val="1"/>
      <w:numFmt w:val="bullet"/>
      <w:lvlText w:val=""/>
      <w:lvlJc w:val="left"/>
      <w:pPr>
        <w:ind w:left="2462" w:hanging="420"/>
      </w:pPr>
      <w:rPr>
        <w:rFonts w:ascii="Wingdings" w:hAnsi="Wingdings" w:hint="default"/>
      </w:rPr>
    </w:lvl>
    <w:lvl w:ilvl="3" w:tplc="04090001" w:tentative="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10" w15:restartNumberingAfterBreak="0">
    <w:nsid w:val="460F6AA9"/>
    <w:multiLevelType w:val="hybridMultilevel"/>
    <w:tmpl w:val="D43C9C22"/>
    <w:lvl w:ilvl="0" w:tplc="0409000B">
      <w:start w:val="1"/>
      <w:numFmt w:val="bullet"/>
      <w:lvlText w:val=""/>
      <w:lvlJc w:val="left"/>
      <w:pPr>
        <w:ind w:left="1622" w:hanging="420"/>
      </w:pPr>
      <w:rPr>
        <w:rFonts w:ascii="Wingdings" w:hAnsi="Wingdings" w:hint="default"/>
      </w:rPr>
    </w:lvl>
    <w:lvl w:ilvl="1" w:tplc="0409000B">
      <w:start w:val="1"/>
      <w:numFmt w:val="bullet"/>
      <w:lvlText w:val=""/>
      <w:lvlJc w:val="left"/>
      <w:pPr>
        <w:ind w:left="2042" w:hanging="420"/>
      </w:pPr>
      <w:rPr>
        <w:rFonts w:ascii="Wingdings" w:hAnsi="Wingdings" w:hint="default"/>
      </w:rPr>
    </w:lvl>
    <w:lvl w:ilvl="2" w:tplc="0409000B">
      <w:start w:val="1"/>
      <w:numFmt w:val="bullet"/>
      <w:lvlText w:val=""/>
      <w:lvlJc w:val="left"/>
      <w:pPr>
        <w:ind w:left="2462" w:hanging="420"/>
      </w:pPr>
      <w:rPr>
        <w:rFonts w:ascii="Wingdings" w:hAnsi="Wingdings" w:hint="default"/>
      </w:rPr>
    </w:lvl>
    <w:lvl w:ilvl="3" w:tplc="0409000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11" w15:restartNumberingAfterBreak="0">
    <w:nsid w:val="495F7CB7"/>
    <w:multiLevelType w:val="hybridMultilevel"/>
    <w:tmpl w:val="A60800FA"/>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2" w15:restartNumberingAfterBreak="0">
    <w:nsid w:val="4ED455D1"/>
    <w:multiLevelType w:val="multilevel"/>
    <w:tmpl w:val="5D08501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bullet"/>
      <w:lvlText w:val=""/>
      <w:lvlJc w:val="left"/>
      <w:pPr>
        <w:ind w:left="2551" w:hanging="850"/>
      </w:pPr>
      <w:rPr>
        <w:rFonts w:ascii="Wingdings" w:hAnsi="Wingdings"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0895200"/>
    <w:multiLevelType w:val="hybridMultilevel"/>
    <w:tmpl w:val="FED013A2"/>
    <w:lvl w:ilvl="0" w:tplc="495814E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1987339"/>
    <w:multiLevelType w:val="hybridMultilevel"/>
    <w:tmpl w:val="4A2E2484"/>
    <w:lvl w:ilvl="0" w:tplc="04090011">
      <w:start w:val="1"/>
      <w:numFmt w:val="decimalEnclosedCircle"/>
      <w:lvlText w:val="%1"/>
      <w:lvlJc w:val="left"/>
      <w:pPr>
        <w:ind w:left="1622" w:hanging="420"/>
      </w:pPr>
    </w:lvl>
    <w:lvl w:ilvl="1" w:tplc="04090017">
      <w:start w:val="1"/>
      <w:numFmt w:val="aiueoFullWidth"/>
      <w:lvlText w:val="(%2)"/>
      <w:lvlJc w:val="left"/>
      <w:pPr>
        <w:ind w:left="2042" w:hanging="420"/>
      </w:pPr>
    </w:lvl>
    <w:lvl w:ilvl="2" w:tplc="04090011">
      <w:start w:val="1"/>
      <w:numFmt w:val="decimalEnclosedCircle"/>
      <w:lvlText w:val="%3"/>
      <w:lvlJc w:val="left"/>
      <w:pPr>
        <w:ind w:left="2462" w:hanging="420"/>
      </w:pPr>
    </w:lvl>
    <w:lvl w:ilvl="3" w:tplc="0409000F" w:tentative="1">
      <w:start w:val="1"/>
      <w:numFmt w:val="decimal"/>
      <w:lvlText w:val="%4."/>
      <w:lvlJc w:val="left"/>
      <w:pPr>
        <w:ind w:left="2882" w:hanging="420"/>
      </w:pPr>
    </w:lvl>
    <w:lvl w:ilvl="4" w:tplc="04090017" w:tentative="1">
      <w:start w:val="1"/>
      <w:numFmt w:val="aiueoFullWidth"/>
      <w:lvlText w:val="(%5)"/>
      <w:lvlJc w:val="left"/>
      <w:pPr>
        <w:ind w:left="3302" w:hanging="420"/>
      </w:pPr>
    </w:lvl>
    <w:lvl w:ilvl="5" w:tplc="04090011" w:tentative="1">
      <w:start w:val="1"/>
      <w:numFmt w:val="decimalEnclosedCircle"/>
      <w:lvlText w:val="%6"/>
      <w:lvlJc w:val="left"/>
      <w:pPr>
        <w:ind w:left="3722" w:hanging="420"/>
      </w:pPr>
    </w:lvl>
    <w:lvl w:ilvl="6" w:tplc="0409000F" w:tentative="1">
      <w:start w:val="1"/>
      <w:numFmt w:val="decimal"/>
      <w:lvlText w:val="%7."/>
      <w:lvlJc w:val="left"/>
      <w:pPr>
        <w:ind w:left="4142" w:hanging="420"/>
      </w:pPr>
    </w:lvl>
    <w:lvl w:ilvl="7" w:tplc="04090017" w:tentative="1">
      <w:start w:val="1"/>
      <w:numFmt w:val="aiueoFullWidth"/>
      <w:lvlText w:val="(%8)"/>
      <w:lvlJc w:val="left"/>
      <w:pPr>
        <w:ind w:left="4562" w:hanging="420"/>
      </w:pPr>
    </w:lvl>
    <w:lvl w:ilvl="8" w:tplc="04090011" w:tentative="1">
      <w:start w:val="1"/>
      <w:numFmt w:val="decimalEnclosedCircle"/>
      <w:lvlText w:val="%9"/>
      <w:lvlJc w:val="left"/>
      <w:pPr>
        <w:ind w:left="4982" w:hanging="420"/>
      </w:pPr>
    </w:lvl>
  </w:abstractNum>
  <w:abstractNum w:abstractNumId="15" w15:restartNumberingAfterBreak="0">
    <w:nsid w:val="54451484"/>
    <w:multiLevelType w:val="hybridMultilevel"/>
    <w:tmpl w:val="77BE3530"/>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6" w15:restartNumberingAfterBreak="0">
    <w:nsid w:val="6B920499"/>
    <w:multiLevelType w:val="hybridMultilevel"/>
    <w:tmpl w:val="43160178"/>
    <w:lvl w:ilvl="0" w:tplc="0409000B">
      <w:start w:val="1"/>
      <w:numFmt w:val="bullet"/>
      <w:lvlText w:val=""/>
      <w:lvlJc w:val="left"/>
      <w:pPr>
        <w:ind w:left="2404" w:hanging="420"/>
      </w:pPr>
      <w:rPr>
        <w:rFonts w:ascii="Wingdings" w:hAnsi="Wingdings" w:hint="default"/>
      </w:rPr>
    </w:lvl>
    <w:lvl w:ilvl="1" w:tplc="0409000B" w:tentative="1">
      <w:start w:val="1"/>
      <w:numFmt w:val="bullet"/>
      <w:lvlText w:val=""/>
      <w:lvlJc w:val="left"/>
      <w:pPr>
        <w:ind w:left="2824" w:hanging="420"/>
      </w:pPr>
      <w:rPr>
        <w:rFonts w:ascii="Wingdings" w:hAnsi="Wingdings" w:hint="default"/>
      </w:rPr>
    </w:lvl>
    <w:lvl w:ilvl="2" w:tplc="0409000D"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B" w:tentative="1">
      <w:start w:val="1"/>
      <w:numFmt w:val="bullet"/>
      <w:lvlText w:val=""/>
      <w:lvlJc w:val="left"/>
      <w:pPr>
        <w:ind w:left="4084" w:hanging="420"/>
      </w:pPr>
      <w:rPr>
        <w:rFonts w:ascii="Wingdings" w:hAnsi="Wingdings" w:hint="default"/>
      </w:rPr>
    </w:lvl>
    <w:lvl w:ilvl="5" w:tplc="0409000D"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B" w:tentative="1">
      <w:start w:val="1"/>
      <w:numFmt w:val="bullet"/>
      <w:lvlText w:val=""/>
      <w:lvlJc w:val="left"/>
      <w:pPr>
        <w:ind w:left="5344" w:hanging="420"/>
      </w:pPr>
      <w:rPr>
        <w:rFonts w:ascii="Wingdings" w:hAnsi="Wingdings" w:hint="default"/>
      </w:rPr>
    </w:lvl>
    <w:lvl w:ilvl="8" w:tplc="0409000D" w:tentative="1">
      <w:start w:val="1"/>
      <w:numFmt w:val="bullet"/>
      <w:lvlText w:val=""/>
      <w:lvlJc w:val="left"/>
      <w:pPr>
        <w:ind w:left="5764" w:hanging="420"/>
      </w:pPr>
      <w:rPr>
        <w:rFonts w:ascii="Wingdings" w:hAnsi="Wingdings" w:hint="default"/>
      </w:rPr>
    </w:lvl>
  </w:abstractNum>
  <w:abstractNum w:abstractNumId="17" w15:restartNumberingAfterBreak="0">
    <w:nsid w:val="6E713CEE"/>
    <w:multiLevelType w:val="hybridMultilevel"/>
    <w:tmpl w:val="CE4859AC"/>
    <w:lvl w:ilvl="0" w:tplc="0409000B">
      <w:start w:val="1"/>
      <w:numFmt w:val="bullet"/>
      <w:lvlText w:val=""/>
      <w:lvlJc w:val="left"/>
      <w:pPr>
        <w:ind w:left="1412" w:hanging="420"/>
      </w:pPr>
      <w:rPr>
        <w:rFonts w:ascii="Wingdings" w:hAnsi="Wingdings" w:hint="default"/>
      </w:rPr>
    </w:lvl>
    <w:lvl w:ilvl="1" w:tplc="0409000B">
      <w:start w:val="1"/>
      <w:numFmt w:val="bullet"/>
      <w:lvlText w:val=""/>
      <w:lvlJc w:val="left"/>
      <w:pPr>
        <w:ind w:left="1832" w:hanging="420"/>
      </w:pPr>
      <w:rPr>
        <w:rFonts w:ascii="Wingdings" w:hAnsi="Wingdings" w:hint="default"/>
      </w:rPr>
    </w:lvl>
    <w:lvl w:ilvl="2" w:tplc="0409000D">
      <w:start w:val="1"/>
      <w:numFmt w:val="bullet"/>
      <w:lvlText w:val=""/>
      <w:lvlJc w:val="left"/>
      <w:pPr>
        <w:ind w:left="2252" w:hanging="420"/>
      </w:pPr>
      <w:rPr>
        <w:rFonts w:ascii="Wingdings" w:hAnsi="Wingdings" w:hint="default"/>
      </w:rPr>
    </w:lvl>
    <w:lvl w:ilvl="3" w:tplc="04090001">
      <w:start w:val="1"/>
      <w:numFmt w:val="bullet"/>
      <w:lvlText w:val=""/>
      <w:lvlJc w:val="left"/>
      <w:pPr>
        <w:ind w:left="2672" w:hanging="420"/>
      </w:pPr>
      <w:rPr>
        <w:rFonts w:ascii="Wingdings" w:hAnsi="Wingdings" w:hint="default"/>
      </w:rPr>
    </w:lvl>
    <w:lvl w:ilvl="4" w:tplc="6CF4585C">
      <w:numFmt w:val="bullet"/>
      <w:lvlText w:val="●"/>
      <w:lvlJc w:val="left"/>
      <w:pPr>
        <w:ind w:left="3032" w:hanging="360"/>
      </w:pPr>
      <w:rPr>
        <w:rFonts w:ascii="游明朝" w:eastAsia="游明朝" w:hAnsi="游明朝" w:cstheme="minorBidi" w:hint="eastAsia"/>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8" w15:restartNumberingAfterBreak="0">
    <w:nsid w:val="743B5630"/>
    <w:multiLevelType w:val="hybridMultilevel"/>
    <w:tmpl w:val="4964E97A"/>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19" w15:restartNumberingAfterBreak="0">
    <w:nsid w:val="7A253DA3"/>
    <w:multiLevelType w:val="hybridMultilevel"/>
    <w:tmpl w:val="B1467D1C"/>
    <w:lvl w:ilvl="0" w:tplc="BB261828">
      <w:start w:val="1"/>
      <w:numFmt w:val="decimalEnclosedCircle"/>
      <w:lvlText w:val="%1"/>
      <w:lvlJc w:val="left"/>
      <w:pPr>
        <w:ind w:left="1838"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5"/>
  </w:num>
  <w:num w:numId="3">
    <w:abstractNumId w:val="17"/>
  </w:num>
  <w:num w:numId="4">
    <w:abstractNumId w:val="1"/>
  </w:num>
  <w:num w:numId="5">
    <w:abstractNumId w:val="7"/>
  </w:num>
  <w:num w:numId="6">
    <w:abstractNumId w:val="11"/>
  </w:num>
  <w:num w:numId="7">
    <w:abstractNumId w:val="16"/>
  </w:num>
  <w:num w:numId="8">
    <w:abstractNumId w:val="2"/>
  </w:num>
  <w:num w:numId="9">
    <w:abstractNumId w:val="4"/>
  </w:num>
  <w:num w:numId="10">
    <w:abstractNumId w:val="15"/>
  </w:num>
  <w:num w:numId="11">
    <w:abstractNumId w:val="10"/>
  </w:num>
  <w:num w:numId="12">
    <w:abstractNumId w:val="13"/>
  </w:num>
  <w:num w:numId="13">
    <w:abstractNumId w:val="0"/>
  </w:num>
  <w:num w:numId="14">
    <w:abstractNumId w:val="6"/>
  </w:num>
  <w:num w:numId="15">
    <w:abstractNumId w:val="19"/>
  </w:num>
  <w:num w:numId="16">
    <w:abstractNumId w:val="18"/>
  </w:num>
  <w:num w:numId="17">
    <w:abstractNumId w:val="8"/>
  </w:num>
  <w:num w:numId="18">
    <w:abstractNumId w:val="14"/>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trackRevision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15"/>
    <w:rsid w:val="00002D66"/>
    <w:rsid w:val="00033EEF"/>
    <w:rsid w:val="00065E54"/>
    <w:rsid w:val="00092523"/>
    <w:rsid w:val="000B17F5"/>
    <w:rsid w:val="000D072E"/>
    <w:rsid w:val="00116F8A"/>
    <w:rsid w:val="0014159A"/>
    <w:rsid w:val="001526C8"/>
    <w:rsid w:val="001728F3"/>
    <w:rsid w:val="001A1E88"/>
    <w:rsid w:val="001A2415"/>
    <w:rsid w:val="001A5AC5"/>
    <w:rsid w:val="001C4720"/>
    <w:rsid w:val="001C6C6F"/>
    <w:rsid w:val="001E1C58"/>
    <w:rsid w:val="001E48B1"/>
    <w:rsid w:val="002240B6"/>
    <w:rsid w:val="00230E0A"/>
    <w:rsid w:val="00235DB1"/>
    <w:rsid w:val="00251D38"/>
    <w:rsid w:val="00282B1C"/>
    <w:rsid w:val="002A013B"/>
    <w:rsid w:val="002C00D4"/>
    <w:rsid w:val="002C58A0"/>
    <w:rsid w:val="002D4D01"/>
    <w:rsid w:val="002F35D9"/>
    <w:rsid w:val="00320B3E"/>
    <w:rsid w:val="003332BB"/>
    <w:rsid w:val="003345CE"/>
    <w:rsid w:val="00340D20"/>
    <w:rsid w:val="00372E53"/>
    <w:rsid w:val="00372F74"/>
    <w:rsid w:val="0038020F"/>
    <w:rsid w:val="003838FE"/>
    <w:rsid w:val="0039330F"/>
    <w:rsid w:val="003A05B4"/>
    <w:rsid w:val="003C3673"/>
    <w:rsid w:val="003D01C0"/>
    <w:rsid w:val="003E5E7A"/>
    <w:rsid w:val="003F43F9"/>
    <w:rsid w:val="00430E24"/>
    <w:rsid w:val="004354C9"/>
    <w:rsid w:val="00471CCB"/>
    <w:rsid w:val="00477664"/>
    <w:rsid w:val="0048095A"/>
    <w:rsid w:val="004860BD"/>
    <w:rsid w:val="00497071"/>
    <w:rsid w:val="004A4AD4"/>
    <w:rsid w:val="004B4277"/>
    <w:rsid w:val="004D027B"/>
    <w:rsid w:val="004D35E2"/>
    <w:rsid w:val="004D451C"/>
    <w:rsid w:val="004E0219"/>
    <w:rsid w:val="004E4503"/>
    <w:rsid w:val="004E690B"/>
    <w:rsid w:val="0050079D"/>
    <w:rsid w:val="005179B1"/>
    <w:rsid w:val="005259ED"/>
    <w:rsid w:val="0054420B"/>
    <w:rsid w:val="00550707"/>
    <w:rsid w:val="00551D84"/>
    <w:rsid w:val="00572255"/>
    <w:rsid w:val="005753C8"/>
    <w:rsid w:val="00583F54"/>
    <w:rsid w:val="005861EA"/>
    <w:rsid w:val="005B2CF2"/>
    <w:rsid w:val="005D1EE7"/>
    <w:rsid w:val="005D7CE4"/>
    <w:rsid w:val="005F4946"/>
    <w:rsid w:val="006020EA"/>
    <w:rsid w:val="0062705D"/>
    <w:rsid w:val="0065149C"/>
    <w:rsid w:val="0065634C"/>
    <w:rsid w:val="00656F78"/>
    <w:rsid w:val="00660F65"/>
    <w:rsid w:val="00665BA9"/>
    <w:rsid w:val="00684FA1"/>
    <w:rsid w:val="00687A7B"/>
    <w:rsid w:val="00696532"/>
    <w:rsid w:val="00697DDD"/>
    <w:rsid w:val="006B69DE"/>
    <w:rsid w:val="006C03B9"/>
    <w:rsid w:val="006D0333"/>
    <w:rsid w:val="006D3113"/>
    <w:rsid w:val="006E0468"/>
    <w:rsid w:val="006F236A"/>
    <w:rsid w:val="006F323B"/>
    <w:rsid w:val="00716B7F"/>
    <w:rsid w:val="00735299"/>
    <w:rsid w:val="00736D15"/>
    <w:rsid w:val="0074309A"/>
    <w:rsid w:val="0075767D"/>
    <w:rsid w:val="00763707"/>
    <w:rsid w:val="00764C3E"/>
    <w:rsid w:val="007724A1"/>
    <w:rsid w:val="00791060"/>
    <w:rsid w:val="007B21A3"/>
    <w:rsid w:val="007B5ACE"/>
    <w:rsid w:val="007B774C"/>
    <w:rsid w:val="007C647B"/>
    <w:rsid w:val="007C7110"/>
    <w:rsid w:val="007E3152"/>
    <w:rsid w:val="007E3947"/>
    <w:rsid w:val="007F014D"/>
    <w:rsid w:val="00806ED6"/>
    <w:rsid w:val="0081222E"/>
    <w:rsid w:val="00817C8E"/>
    <w:rsid w:val="00861BF1"/>
    <w:rsid w:val="0088335B"/>
    <w:rsid w:val="008A3805"/>
    <w:rsid w:val="008B07B3"/>
    <w:rsid w:val="008B1970"/>
    <w:rsid w:val="008B430D"/>
    <w:rsid w:val="008D1522"/>
    <w:rsid w:val="008D1830"/>
    <w:rsid w:val="008D6F00"/>
    <w:rsid w:val="008E1728"/>
    <w:rsid w:val="00900991"/>
    <w:rsid w:val="00925B12"/>
    <w:rsid w:val="009263AE"/>
    <w:rsid w:val="00927876"/>
    <w:rsid w:val="009377C5"/>
    <w:rsid w:val="00956F9C"/>
    <w:rsid w:val="00966230"/>
    <w:rsid w:val="00982557"/>
    <w:rsid w:val="00991F2B"/>
    <w:rsid w:val="00992534"/>
    <w:rsid w:val="00996C39"/>
    <w:rsid w:val="009A3CDB"/>
    <w:rsid w:val="009A40A5"/>
    <w:rsid w:val="009B48FA"/>
    <w:rsid w:val="009C15A9"/>
    <w:rsid w:val="009D356C"/>
    <w:rsid w:val="009E5DD6"/>
    <w:rsid w:val="00A07739"/>
    <w:rsid w:val="00A14C58"/>
    <w:rsid w:val="00A24365"/>
    <w:rsid w:val="00A24718"/>
    <w:rsid w:val="00A654FF"/>
    <w:rsid w:val="00A6726C"/>
    <w:rsid w:val="00A87A73"/>
    <w:rsid w:val="00A90C71"/>
    <w:rsid w:val="00A95A58"/>
    <w:rsid w:val="00AA00C0"/>
    <w:rsid w:val="00AA520A"/>
    <w:rsid w:val="00AB2521"/>
    <w:rsid w:val="00AB4812"/>
    <w:rsid w:val="00AB6904"/>
    <w:rsid w:val="00AC5A86"/>
    <w:rsid w:val="00B13A51"/>
    <w:rsid w:val="00B26165"/>
    <w:rsid w:val="00B34A3F"/>
    <w:rsid w:val="00B50D45"/>
    <w:rsid w:val="00B648B3"/>
    <w:rsid w:val="00B809E0"/>
    <w:rsid w:val="00B842A1"/>
    <w:rsid w:val="00B91F75"/>
    <w:rsid w:val="00B960C9"/>
    <w:rsid w:val="00BB147C"/>
    <w:rsid w:val="00BD2A82"/>
    <w:rsid w:val="00BE0DEF"/>
    <w:rsid w:val="00BE4F46"/>
    <w:rsid w:val="00BF01B1"/>
    <w:rsid w:val="00BF3B8D"/>
    <w:rsid w:val="00C05B54"/>
    <w:rsid w:val="00C21EF9"/>
    <w:rsid w:val="00C35729"/>
    <w:rsid w:val="00C35CBE"/>
    <w:rsid w:val="00C65465"/>
    <w:rsid w:val="00C745D0"/>
    <w:rsid w:val="00C868FE"/>
    <w:rsid w:val="00C90126"/>
    <w:rsid w:val="00CB1B3B"/>
    <w:rsid w:val="00CE0A3C"/>
    <w:rsid w:val="00CF680E"/>
    <w:rsid w:val="00D2451F"/>
    <w:rsid w:val="00D460F8"/>
    <w:rsid w:val="00D6464A"/>
    <w:rsid w:val="00D94298"/>
    <w:rsid w:val="00DA223F"/>
    <w:rsid w:val="00DB37B2"/>
    <w:rsid w:val="00DC1D6B"/>
    <w:rsid w:val="00DF3DAB"/>
    <w:rsid w:val="00E02EFE"/>
    <w:rsid w:val="00E2147E"/>
    <w:rsid w:val="00E222B6"/>
    <w:rsid w:val="00E93D6E"/>
    <w:rsid w:val="00E954EA"/>
    <w:rsid w:val="00EA5B70"/>
    <w:rsid w:val="00ED62CC"/>
    <w:rsid w:val="00EF7855"/>
    <w:rsid w:val="00F008B8"/>
    <w:rsid w:val="00F26CAC"/>
    <w:rsid w:val="00F42CA4"/>
    <w:rsid w:val="00F50B87"/>
    <w:rsid w:val="00F87E33"/>
    <w:rsid w:val="00F91774"/>
    <w:rsid w:val="00F95363"/>
    <w:rsid w:val="00FA094E"/>
    <w:rsid w:val="00FC2BCB"/>
    <w:rsid w:val="00FD28FC"/>
    <w:rsid w:val="00FE66F3"/>
    <w:rsid w:val="00FE6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AF53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0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D15"/>
    <w:pPr>
      <w:tabs>
        <w:tab w:val="center" w:pos="4252"/>
        <w:tab w:val="right" w:pos="8504"/>
      </w:tabs>
      <w:snapToGrid w:val="0"/>
    </w:pPr>
  </w:style>
  <w:style w:type="character" w:customStyle="1" w:styleId="a4">
    <w:name w:val="ヘッダー (文字)"/>
    <w:basedOn w:val="a0"/>
    <w:link w:val="a3"/>
    <w:uiPriority w:val="99"/>
    <w:rsid w:val="00736D15"/>
  </w:style>
  <w:style w:type="paragraph" w:styleId="a5">
    <w:name w:val="footer"/>
    <w:basedOn w:val="a"/>
    <w:link w:val="a6"/>
    <w:uiPriority w:val="99"/>
    <w:unhideWhenUsed/>
    <w:rsid w:val="00736D15"/>
    <w:pPr>
      <w:tabs>
        <w:tab w:val="center" w:pos="4252"/>
        <w:tab w:val="right" w:pos="8504"/>
      </w:tabs>
      <w:snapToGrid w:val="0"/>
    </w:pPr>
  </w:style>
  <w:style w:type="character" w:customStyle="1" w:styleId="a6">
    <w:name w:val="フッター (文字)"/>
    <w:basedOn w:val="a0"/>
    <w:link w:val="a5"/>
    <w:uiPriority w:val="99"/>
    <w:rsid w:val="00736D15"/>
  </w:style>
  <w:style w:type="paragraph" w:styleId="a7">
    <w:name w:val="List Paragraph"/>
    <w:basedOn w:val="a"/>
    <w:uiPriority w:val="34"/>
    <w:qFormat/>
    <w:rsid w:val="00736D15"/>
    <w:pPr>
      <w:ind w:leftChars="400" w:left="840"/>
    </w:pPr>
  </w:style>
  <w:style w:type="character" w:styleId="a8">
    <w:name w:val="Placeholder Text"/>
    <w:basedOn w:val="a0"/>
    <w:uiPriority w:val="99"/>
    <w:semiHidden/>
    <w:rsid w:val="00372F74"/>
    <w:rPr>
      <w:color w:val="808080"/>
    </w:rPr>
  </w:style>
  <w:style w:type="character" w:styleId="a9">
    <w:name w:val="annotation reference"/>
    <w:basedOn w:val="a0"/>
    <w:uiPriority w:val="99"/>
    <w:semiHidden/>
    <w:unhideWhenUsed/>
    <w:rsid w:val="00A6726C"/>
    <w:rPr>
      <w:sz w:val="18"/>
      <w:szCs w:val="18"/>
    </w:rPr>
  </w:style>
  <w:style w:type="paragraph" w:styleId="aa">
    <w:name w:val="annotation text"/>
    <w:basedOn w:val="a"/>
    <w:link w:val="ab"/>
    <w:uiPriority w:val="99"/>
    <w:unhideWhenUsed/>
    <w:rsid w:val="00A6726C"/>
    <w:pPr>
      <w:jc w:val="left"/>
    </w:pPr>
  </w:style>
  <w:style w:type="character" w:customStyle="1" w:styleId="ab">
    <w:name w:val="コメント文字列 (文字)"/>
    <w:basedOn w:val="a0"/>
    <w:link w:val="aa"/>
    <w:uiPriority w:val="99"/>
    <w:rsid w:val="00A6726C"/>
  </w:style>
  <w:style w:type="paragraph" w:styleId="ac">
    <w:name w:val="annotation subject"/>
    <w:basedOn w:val="aa"/>
    <w:next w:val="aa"/>
    <w:link w:val="ad"/>
    <w:uiPriority w:val="99"/>
    <w:semiHidden/>
    <w:unhideWhenUsed/>
    <w:rsid w:val="00A6726C"/>
    <w:rPr>
      <w:b/>
      <w:bCs/>
    </w:rPr>
  </w:style>
  <w:style w:type="character" w:customStyle="1" w:styleId="ad">
    <w:name w:val="コメント内容 (文字)"/>
    <w:basedOn w:val="ab"/>
    <w:link w:val="ac"/>
    <w:uiPriority w:val="99"/>
    <w:semiHidden/>
    <w:rsid w:val="00A6726C"/>
    <w:rPr>
      <w:b/>
      <w:bCs/>
    </w:rPr>
  </w:style>
  <w:style w:type="paragraph" w:styleId="ae">
    <w:name w:val="caption"/>
    <w:basedOn w:val="a"/>
    <w:next w:val="a"/>
    <w:uiPriority w:val="35"/>
    <w:unhideWhenUsed/>
    <w:qFormat/>
    <w:rsid w:val="009A40A5"/>
    <w:rPr>
      <w:b/>
      <w:bCs/>
      <w:szCs w:val="21"/>
    </w:rPr>
  </w:style>
  <w:style w:type="table" w:styleId="af">
    <w:name w:val="Table Grid"/>
    <w:basedOn w:val="a1"/>
    <w:uiPriority w:val="39"/>
    <w:rsid w:val="00BF0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372E53"/>
    <w:pPr>
      <w:snapToGrid w:val="0"/>
      <w:jc w:val="left"/>
    </w:pPr>
  </w:style>
  <w:style w:type="character" w:customStyle="1" w:styleId="af1">
    <w:name w:val="脚注文字列 (文字)"/>
    <w:basedOn w:val="a0"/>
    <w:link w:val="af0"/>
    <w:uiPriority w:val="99"/>
    <w:semiHidden/>
    <w:rsid w:val="00372E53"/>
  </w:style>
  <w:style w:type="character" w:styleId="af2">
    <w:name w:val="footnote reference"/>
    <w:basedOn w:val="a0"/>
    <w:uiPriority w:val="99"/>
    <w:semiHidden/>
    <w:unhideWhenUsed/>
    <w:rsid w:val="00372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D3717-1FB4-43DA-8A39-419438EA9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2021-08-17T05:01:00Z</dcterms:created>
  <dcterms:modified xsi:type="dcterms:W3CDTF">2021-08-17T05:01:00Z</dcterms:modified>
</cp:coreProperties>
</file>